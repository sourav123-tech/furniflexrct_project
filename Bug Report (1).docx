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2x5yg7e97c4" w:id="0"/>
      <w:bookmarkEnd w:id="0"/>
      <w:r w:rsidDel="00000000" w:rsidR="00000000" w:rsidRPr="00000000">
        <w:rPr>
          <w:b w:val="1"/>
          <w:sz w:val="34"/>
          <w:szCs w:val="34"/>
          <w:rtl w:val="0"/>
        </w:rPr>
        <w:t xml:space="preserve">                                 Bug Report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lkmys8gwi4" w:id="1"/>
      <w:bookmarkEnd w:id="1"/>
      <w:r w:rsidDel="00000000" w:rsidR="00000000" w:rsidRPr="00000000">
        <w:rPr>
          <w:b w:val="1"/>
          <w:color w:val="000000"/>
          <w:sz w:val="26"/>
          <w:szCs w:val="26"/>
          <w:rtl w:val="0"/>
        </w:rPr>
        <w:t xml:space="preserve">1. Overview</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Project Name</w:t>
      </w:r>
      <w:r w:rsidDel="00000000" w:rsidR="00000000" w:rsidRPr="00000000">
        <w:rPr>
          <w:rtl w:val="0"/>
        </w:rPr>
        <w:t xml:space="preserve">: FurniFlex Website Testing</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Website URL</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https://furniflexrct.netlify.app/</w:t>
        </w:r>
      </w:hyperlink>
      <w:r w:rsidDel="00000000" w:rsidR="00000000" w:rsidRPr="00000000">
        <w:rPr>
          <w:rtl w:val="0"/>
        </w:rPr>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Tested By</w:t>
      </w:r>
      <w:r w:rsidDel="00000000" w:rsidR="00000000" w:rsidRPr="00000000">
        <w:rPr>
          <w:rtl w:val="0"/>
        </w:rPr>
        <w:t xml:space="preserve">: Sourabh Kumar mishra</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Test Date</w:t>
      </w:r>
      <w:r w:rsidDel="00000000" w:rsidR="00000000" w:rsidRPr="00000000">
        <w:rPr>
          <w:rtl w:val="0"/>
        </w:rPr>
        <w:t xml:space="preserve">: 21-12-24</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b w:val="1"/>
          <w:rtl w:val="0"/>
        </w:rPr>
        <w:t xml:space="preserve">Defect Report Date</w:t>
      </w:r>
      <w:r w:rsidDel="00000000" w:rsidR="00000000" w:rsidRPr="00000000">
        <w:rPr>
          <w:rtl w:val="0"/>
        </w:rPr>
        <w:t xml:space="preserve">: 22-12-24</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oiyckb5qabk" w:id="2"/>
      <w:bookmarkEnd w:id="2"/>
      <w:r w:rsidDel="00000000" w:rsidR="00000000" w:rsidRPr="00000000">
        <w:rPr>
          <w:b w:val="1"/>
          <w:color w:val="000000"/>
          <w:sz w:val="26"/>
          <w:szCs w:val="26"/>
          <w:rtl w:val="0"/>
        </w:rPr>
        <w:t xml:space="preserve">3. Defect Details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6"/>
          <w:szCs w:val="26"/>
        </w:rPr>
      </w:pPr>
      <w:bookmarkStart w:colFirst="0" w:colLast="0" w:name="_x3arqh3i6auc" w:id="3"/>
      <w:bookmarkEnd w:id="3"/>
      <w:r w:rsidDel="00000000" w:rsidR="00000000" w:rsidRPr="00000000">
        <w:rPr>
          <w:b w:val="1"/>
          <w:color w:val="000000"/>
          <w:sz w:val="26"/>
          <w:szCs w:val="26"/>
          <w:rtl w:val="0"/>
        </w:rPr>
        <w:t xml:space="preserve">Defect 1:</w:t>
      </w:r>
      <w:r w:rsidDel="00000000" w:rsidR="00000000" w:rsidRPr="00000000">
        <w:rPr>
          <w:b w:val="1"/>
          <w:color w:val="000000"/>
          <w:sz w:val="22"/>
          <w:szCs w:val="22"/>
          <w:rtl w:val="0"/>
        </w:rPr>
        <w:t xml:space="preserve"> </w:t>
      </w:r>
      <w:r w:rsidDel="00000000" w:rsidR="00000000" w:rsidRPr="00000000">
        <w:rPr>
          <w:b w:val="1"/>
          <w:color w:val="000000"/>
          <w:sz w:val="26"/>
          <w:szCs w:val="26"/>
          <w:rtl w:val="0"/>
        </w:rPr>
        <w:t xml:space="preserve">Verify Homepage Navigation</w:t>
      </w:r>
    </w:p>
    <w:p w:rsidR="00000000" w:rsidDel="00000000" w:rsidP="00000000" w:rsidRDefault="00000000" w:rsidRPr="00000000" w14:paraId="0000000C">
      <w:pPr>
        <w:pStyle w:val="Heading3"/>
        <w:keepNext w:val="0"/>
        <w:keepLines w:val="0"/>
        <w:numPr>
          <w:ilvl w:val="0"/>
          <w:numId w:val="4"/>
        </w:numPr>
        <w:spacing w:after="0" w:afterAutospacing="0" w:before="240" w:lineRule="auto"/>
        <w:ind w:left="720" w:hanging="360"/>
        <w:rPr>
          <w:b w:val="1"/>
          <w:sz w:val="26"/>
          <w:szCs w:val="26"/>
        </w:rPr>
      </w:pPr>
      <w:bookmarkStart w:colFirst="0" w:colLast="0" w:name="_ggnntzfb8z5t" w:id="4"/>
      <w:bookmarkEnd w:id="4"/>
      <w:r w:rsidDel="00000000" w:rsidR="00000000" w:rsidRPr="00000000">
        <w:rPr>
          <w:b w:val="1"/>
          <w:color w:val="000000"/>
          <w:sz w:val="22"/>
          <w:szCs w:val="22"/>
          <w:rtl w:val="0"/>
        </w:rPr>
        <w:t xml:space="preserve">Defect ID</w:t>
      </w:r>
      <w:r w:rsidDel="00000000" w:rsidR="00000000" w:rsidRPr="00000000">
        <w:rPr>
          <w:b w:val="1"/>
          <w:color w:val="000000"/>
          <w:sz w:val="26"/>
          <w:szCs w:val="26"/>
          <w:rtl w:val="0"/>
        </w:rPr>
        <w:t xml:space="preserve">: </w:t>
      </w:r>
      <w:r w:rsidDel="00000000" w:rsidR="00000000" w:rsidRPr="00000000">
        <w:rPr>
          <w:color w:val="000000"/>
          <w:sz w:val="22"/>
          <w:szCs w:val="22"/>
          <w:rtl w:val="0"/>
        </w:rPr>
        <w:t xml:space="preserve">D001</w:t>
      </w:r>
    </w:p>
    <w:p w:rsidR="00000000" w:rsidDel="00000000" w:rsidP="00000000" w:rsidRDefault="00000000" w:rsidRPr="00000000" w14:paraId="0000000D">
      <w:pPr>
        <w:pStyle w:val="Heading3"/>
        <w:keepNext w:val="0"/>
        <w:keepLines w:val="0"/>
        <w:numPr>
          <w:ilvl w:val="0"/>
          <w:numId w:val="4"/>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Test Case ID: </w:t>
      </w:r>
      <w:r w:rsidDel="00000000" w:rsidR="00000000" w:rsidRPr="00000000">
        <w:rPr>
          <w:color w:val="000000"/>
          <w:sz w:val="22"/>
          <w:szCs w:val="22"/>
          <w:rtl w:val="0"/>
        </w:rPr>
        <w:t xml:space="preserve">TC_01</w:t>
      </w:r>
    </w:p>
    <w:p w:rsidR="00000000" w:rsidDel="00000000" w:rsidP="00000000" w:rsidRDefault="00000000" w:rsidRPr="00000000" w14:paraId="0000000E">
      <w:pPr>
        <w:pStyle w:val="Heading3"/>
        <w:keepNext w:val="0"/>
        <w:keepLines w:val="0"/>
        <w:numPr>
          <w:ilvl w:val="0"/>
          <w:numId w:val="4"/>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Defect Description: </w:t>
      </w:r>
      <w:r w:rsidDel="00000000" w:rsidR="00000000" w:rsidRPr="00000000">
        <w:rPr>
          <w:color w:val="000000"/>
          <w:sz w:val="22"/>
          <w:szCs w:val="22"/>
          <w:rtl w:val="0"/>
        </w:rPr>
        <w:t xml:space="preserve">The "NavBar and SubNavBar"   does not work when clicked. even after pressing the button SubNavBar Show But did nor work and redirected to the page..</w:t>
      </w:r>
    </w:p>
    <w:p w:rsidR="00000000" w:rsidDel="00000000" w:rsidP="00000000" w:rsidRDefault="00000000" w:rsidRPr="00000000" w14:paraId="0000000F">
      <w:pPr>
        <w:pStyle w:val="Heading3"/>
        <w:keepNext w:val="0"/>
        <w:keepLines w:val="0"/>
        <w:numPr>
          <w:ilvl w:val="0"/>
          <w:numId w:val="4"/>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Steps to Reproduce:</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Open the website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https://furniflexrct.netlify.app/</w:t>
        </w:r>
      </w:hyperlink>
      <w:r w:rsidDel="00000000" w:rsidR="00000000" w:rsidRPr="00000000">
        <w:rPr>
          <w:rtl w:val="0"/>
        </w:rPr>
        <w:t xml:space="preserve">.</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Click on the "Home", "Sofas”,”Chairs”,”Wardrobes”,”Curtains” and Tables links.</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Verify that the page loads correctly for each link.</w:t>
      </w:r>
    </w:p>
    <w:p w:rsidR="00000000" w:rsidDel="00000000" w:rsidP="00000000" w:rsidRDefault="00000000" w:rsidRPr="00000000" w14:paraId="00000013">
      <w:pPr>
        <w:pStyle w:val="Heading3"/>
        <w:keepNext w:val="0"/>
        <w:keepLines w:val="0"/>
        <w:numPr>
          <w:ilvl w:val="0"/>
          <w:numId w:val="4"/>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Expected Behavior: </w:t>
      </w:r>
      <w:r w:rsidDel="00000000" w:rsidR="00000000" w:rsidRPr="00000000">
        <w:rPr>
          <w:color w:val="000000"/>
          <w:sz w:val="22"/>
          <w:szCs w:val="22"/>
          <w:rtl w:val="0"/>
        </w:rPr>
        <w:t xml:space="preserve"> Each link should lead to the correct page,and the page should load without errors.</w:t>
      </w:r>
    </w:p>
    <w:p w:rsidR="00000000" w:rsidDel="00000000" w:rsidP="00000000" w:rsidRDefault="00000000" w:rsidRPr="00000000" w14:paraId="00000014">
      <w:pPr>
        <w:pStyle w:val="Heading3"/>
        <w:keepNext w:val="0"/>
        <w:keepLines w:val="0"/>
        <w:numPr>
          <w:ilvl w:val="0"/>
          <w:numId w:val="4"/>
        </w:numPr>
        <w:spacing w:after="24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Actual Behavior: </w:t>
      </w:r>
      <w:r w:rsidDel="00000000" w:rsidR="00000000" w:rsidRPr="00000000">
        <w:rPr>
          <w:rtl w:val="0"/>
        </w:rPr>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1.Clicking on the </w:t>
      </w:r>
      <w:r w:rsidDel="00000000" w:rsidR="00000000" w:rsidRPr="00000000">
        <w:rPr>
          <w:b w:val="1"/>
          <w:rtl w:val="0"/>
        </w:rPr>
        <w:t xml:space="preserve">"Home"</w:t>
      </w:r>
      <w:r w:rsidDel="00000000" w:rsidR="00000000" w:rsidRPr="00000000">
        <w:rPr>
          <w:rtl w:val="0"/>
        </w:rPr>
        <w:t xml:space="preserve"> link redirected me to the homepage as expected.</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2.Clicking on the </w:t>
      </w:r>
      <w:r w:rsidDel="00000000" w:rsidR="00000000" w:rsidRPr="00000000">
        <w:rPr>
          <w:b w:val="1"/>
          <w:rtl w:val="0"/>
        </w:rPr>
        <w:t xml:space="preserve">"Sofas",”Chairs”,”Wardrobes”,”Curtains” and “Tables”</w:t>
      </w:r>
      <w:r w:rsidDel="00000000" w:rsidR="00000000" w:rsidRPr="00000000">
        <w:rPr>
          <w:rtl w:val="0"/>
        </w:rPr>
        <w:t xml:space="preserve">  to the product listings page, as expected.</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3.Clicking on the SubNavbar did not show product listing on the page blank page show.</w:t>
      </w:r>
    </w:p>
    <w:p w:rsidR="00000000" w:rsidDel="00000000" w:rsidP="00000000" w:rsidRDefault="00000000" w:rsidRPr="00000000" w14:paraId="00000018">
      <w:pPr>
        <w:pStyle w:val="Heading3"/>
        <w:keepNext w:val="0"/>
        <w:keepLines w:val="0"/>
        <w:numPr>
          <w:ilvl w:val="0"/>
          <w:numId w:val="4"/>
        </w:numPr>
        <w:spacing w:after="0" w:afterAutospacing="0" w:before="24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Severity: </w:t>
      </w:r>
      <w:r w:rsidDel="00000000" w:rsidR="00000000" w:rsidRPr="00000000">
        <w:rPr>
          <w:color w:val="000000"/>
          <w:sz w:val="22"/>
          <w:szCs w:val="22"/>
          <w:rtl w:val="0"/>
        </w:rPr>
        <w:t xml:space="preserve">High (impacts  functionality and user experience)</w:t>
      </w:r>
    </w:p>
    <w:p w:rsidR="00000000" w:rsidDel="00000000" w:rsidP="00000000" w:rsidRDefault="00000000" w:rsidRPr="00000000" w14:paraId="00000019">
      <w:pPr>
        <w:pStyle w:val="Heading3"/>
        <w:keepNext w:val="0"/>
        <w:keepLines w:val="0"/>
        <w:numPr>
          <w:ilvl w:val="0"/>
          <w:numId w:val="4"/>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Status: </w:t>
      </w:r>
      <w:r w:rsidDel="00000000" w:rsidR="00000000" w:rsidRPr="00000000">
        <w:rPr>
          <w:color w:val="000000"/>
          <w:sz w:val="22"/>
          <w:szCs w:val="22"/>
          <w:rtl w:val="0"/>
        </w:rPr>
        <w:t xml:space="preserve">Open</w:t>
      </w:r>
    </w:p>
    <w:p w:rsidR="00000000" w:rsidDel="00000000" w:rsidP="00000000" w:rsidRDefault="00000000" w:rsidRPr="00000000" w14:paraId="0000001A">
      <w:pPr>
        <w:pStyle w:val="Heading3"/>
        <w:keepNext w:val="0"/>
        <w:keepLines w:val="0"/>
        <w:numPr>
          <w:ilvl w:val="0"/>
          <w:numId w:val="4"/>
        </w:numPr>
        <w:spacing w:after="0" w:afterAutospacing="0" w:before="0" w:beforeAutospacing="0" w:lineRule="auto"/>
        <w:ind w:left="720" w:hanging="360"/>
        <w:rPr>
          <w:b w:val="1"/>
          <w:sz w:val="26"/>
          <w:szCs w:val="26"/>
        </w:rPr>
      </w:pPr>
      <w:bookmarkStart w:colFirst="0" w:colLast="0" w:name="_66as5trezpdy" w:id="5"/>
      <w:bookmarkEnd w:id="5"/>
      <w:r w:rsidDel="00000000" w:rsidR="00000000" w:rsidRPr="00000000">
        <w:rPr>
          <w:b w:val="1"/>
          <w:color w:val="000000"/>
          <w:sz w:val="26"/>
          <w:szCs w:val="26"/>
          <w:rtl w:val="0"/>
        </w:rPr>
        <w:t xml:space="preserve">Assigned To:</w:t>
      </w:r>
      <w:r w:rsidDel="00000000" w:rsidR="00000000" w:rsidRPr="00000000">
        <w:rPr>
          <w:color w:val="000000"/>
          <w:sz w:val="22"/>
          <w:szCs w:val="22"/>
          <w:rtl w:val="0"/>
        </w:rPr>
        <w:t xml:space="preserve"> Development Team</w:t>
      </w:r>
    </w:p>
    <w:p w:rsidR="00000000" w:rsidDel="00000000" w:rsidP="00000000" w:rsidRDefault="00000000" w:rsidRPr="00000000" w14:paraId="0000001B">
      <w:pPr>
        <w:pStyle w:val="Heading3"/>
        <w:keepNext w:val="0"/>
        <w:keepLines w:val="0"/>
        <w:numPr>
          <w:ilvl w:val="0"/>
          <w:numId w:val="4"/>
        </w:numPr>
        <w:spacing w:after="240" w:before="0" w:beforeAutospacing="0" w:lineRule="auto"/>
        <w:ind w:left="720" w:hanging="360"/>
        <w:rPr>
          <w:b w:val="1"/>
          <w:sz w:val="26"/>
          <w:szCs w:val="26"/>
        </w:rPr>
      </w:pPr>
      <w:bookmarkStart w:colFirst="0" w:colLast="0" w:name="_vbnbpwoyci5z" w:id="6"/>
      <w:bookmarkEnd w:id="6"/>
      <w:r w:rsidDel="00000000" w:rsidR="00000000" w:rsidRPr="00000000">
        <w:rPr>
          <w:b w:val="1"/>
          <w:color w:val="000000"/>
          <w:sz w:val="26"/>
          <w:szCs w:val="26"/>
          <w:rtl w:val="0"/>
        </w:rPr>
        <w:t xml:space="preserve">Video: "C:\Users\soura\Downloads\WhatsApp Video 2024-12-23 at 11.25.03 AM.mp4"</w:t>
      </w:r>
    </w:p>
    <w:p w:rsidR="00000000" w:rsidDel="00000000" w:rsidP="00000000" w:rsidRDefault="00000000" w:rsidRPr="00000000" w14:paraId="0000001C">
      <w:pPr>
        <w:pStyle w:val="Heading4"/>
        <w:keepNext w:val="0"/>
        <w:keepLines w:val="0"/>
        <w:spacing w:after="40" w:before="240" w:lineRule="auto"/>
        <w:rPr>
          <w:b w:val="1"/>
          <w:color w:val="000000"/>
          <w:sz w:val="26"/>
          <w:szCs w:val="26"/>
        </w:rPr>
      </w:pPr>
      <w:bookmarkStart w:colFirst="0" w:colLast="0" w:name="_99zset464b06" w:id="7"/>
      <w:bookmarkEnd w:id="7"/>
      <w:r w:rsidDel="00000000" w:rsidR="00000000" w:rsidRPr="00000000">
        <w:rPr>
          <w:b w:val="1"/>
          <w:color w:val="000000"/>
          <w:sz w:val="26"/>
          <w:szCs w:val="26"/>
          <w:rtl w:val="0"/>
        </w:rPr>
        <w:t xml:space="preserve">Defect 2: Product Search Functionality</w:t>
      </w:r>
    </w:p>
    <w:p w:rsidR="00000000" w:rsidDel="00000000" w:rsidP="00000000" w:rsidRDefault="00000000" w:rsidRPr="00000000" w14:paraId="0000001D">
      <w:pPr>
        <w:pStyle w:val="Heading3"/>
        <w:keepNext w:val="0"/>
        <w:keepLines w:val="0"/>
        <w:numPr>
          <w:ilvl w:val="0"/>
          <w:numId w:val="1"/>
        </w:numPr>
        <w:spacing w:after="0" w:afterAutospacing="0" w:before="240" w:lineRule="auto"/>
        <w:ind w:left="720" w:hanging="360"/>
        <w:rPr>
          <w:b w:val="1"/>
          <w:sz w:val="26"/>
          <w:szCs w:val="26"/>
        </w:rPr>
      </w:pPr>
      <w:bookmarkStart w:colFirst="0" w:colLast="0" w:name="_ggnntzfb8z5t" w:id="4"/>
      <w:bookmarkEnd w:id="4"/>
      <w:r w:rsidDel="00000000" w:rsidR="00000000" w:rsidRPr="00000000">
        <w:rPr>
          <w:b w:val="1"/>
          <w:color w:val="000000"/>
          <w:sz w:val="22"/>
          <w:szCs w:val="22"/>
          <w:rtl w:val="0"/>
        </w:rPr>
        <w:t xml:space="preserve">Defect ID</w:t>
      </w:r>
      <w:r w:rsidDel="00000000" w:rsidR="00000000" w:rsidRPr="00000000">
        <w:rPr>
          <w:b w:val="1"/>
          <w:color w:val="000000"/>
          <w:sz w:val="26"/>
          <w:szCs w:val="26"/>
          <w:rtl w:val="0"/>
        </w:rPr>
        <w:t xml:space="preserve">: </w:t>
      </w:r>
      <w:r w:rsidDel="00000000" w:rsidR="00000000" w:rsidRPr="00000000">
        <w:rPr>
          <w:color w:val="000000"/>
          <w:sz w:val="22"/>
          <w:szCs w:val="22"/>
          <w:rtl w:val="0"/>
        </w:rPr>
        <w:t xml:space="preserve">D002</w:t>
      </w:r>
    </w:p>
    <w:p w:rsidR="00000000" w:rsidDel="00000000" w:rsidP="00000000" w:rsidRDefault="00000000" w:rsidRPr="00000000" w14:paraId="0000001E">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Test Case ID: </w:t>
      </w:r>
      <w:r w:rsidDel="00000000" w:rsidR="00000000" w:rsidRPr="00000000">
        <w:rPr>
          <w:color w:val="000000"/>
          <w:sz w:val="22"/>
          <w:szCs w:val="22"/>
          <w:rtl w:val="0"/>
        </w:rPr>
        <w:t xml:space="preserve">TC_02</w:t>
      </w:r>
    </w:p>
    <w:p w:rsidR="00000000" w:rsidDel="00000000" w:rsidP="00000000" w:rsidRDefault="00000000" w:rsidRPr="00000000" w14:paraId="0000001F">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Defect Description: </w:t>
      </w:r>
      <w:r w:rsidDel="00000000" w:rsidR="00000000" w:rsidRPr="00000000">
        <w:rPr>
          <w:color w:val="000000"/>
          <w:sz w:val="22"/>
          <w:szCs w:val="22"/>
          <w:rtl w:val="0"/>
        </w:rPr>
        <w:t xml:space="preserve">The "Search" button on the product detail page is unresponsive. Clicking it does not Search the product .</w:t>
      </w:r>
    </w:p>
    <w:p w:rsidR="00000000" w:rsidDel="00000000" w:rsidP="00000000" w:rsidRDefault="00000000" w:rsidRPr="00000000" w14:paraId="00000020">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Steps to Reproduce: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Enter the product name (e.g., "sofa") in the search bar.</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Press the search icon or hit Enter.</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Review the results that are displayed.</w:t>
      </w:r>
    </w:p>
    <w:p w:rsidR="00000000" w:rsidDel="00000000" w:rsidP="00000000" w:rsidRDefault="00000000" w:rsidRPr="00000000" w14:paraId="00000024">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Expected Behavior: </w:t>
      </w:r>
      <w:r w:rsidDel="00000000" w:rsidR="00000000" w:rsidRPr="00000000">
        <w:rPr>
          <w:color w:val="000000"/>
          <w:sz w:val="22"/>
          <w:szCs w:val="22"/>
          <w:rtl w:val="0"/>
        </w:rPr>
        <w:t xml:space="preserve">The search results should display products related to the search term</w:t>
      </w:r>
    </w:p>
    <w:p w:rsidR="00000000" w:rsidDel="00000000" w:rsidP="00000000" w:rsidRDefault="00000000" w:rsidRPr="00000000" w14:paraId="00000025">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Actual Behavior: </w:t>
      </w:r>
      <w:r w:rsidDel="00000000" w:rsidR="00000000" w:rsidRPr="00000000">
        <w:rPr>
          <w:color w:val="000000"/>
          <w:sz w:val="22"/>
          <w:szCs w:val="22"/>
          <w:rtl w:val="0"/>
        </w:rPr>
        <w:t xml:space="preserve">The search results does not display products related to the search term.</w:t>
      </w:r>
    </w:p>
    <w:p w:rsidR="00000000" w:rsidDel="00000000" w:rsidP="00000000" w:rsidRDefault="00000000" w:rsidRPr="00000000" w14:paraId="00000026">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Severity: </w:t>
      </w:r>
      <w:r w:rsidDel="00000000" w:rsidR="00000000" w:rsidRPr="00000000">
        <w:rPr>
          <w:color w:val="000000"/>
          <w:sz w:val="22"/>
          <w:szCs w:val="22"/>
          <w:rtl w:val="0"/>
        </w:rPr>
        <w:t xml:space="preserve">Critical (impacts main functionality of the website)</w:t>
      </w:r>
    </w:p>
    <w:p w:rsidR="00000000" w:rsidDel="00000000" w:rsidP="00000000" w:rsidRDefault="00000000" w:rsidRPr="00000000" w14:paraId="00000027">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Status: </w:t>
      </w:r>
      <w:r w:rsidDel="00000000" w:rsidR="00000000" w:rsidRPr="00000000">
        <w:rPr>
          <w:color w:val="000000"/>
          <w:sz w:val="22"/>
          <w:szCs w:val="22"/>
          <w:rtl w:val="0"/>
        </w:rPr>
        <w:t xml:space="preserve">Open</w:t>
      </w:r>
    </w:p>
    <w:p w:rsidR="00000000" w:rsidDel="00000000" w:rsidP="00000000" w:rsidRDefault="00000000" w:rsidRPr="00000000" w14:paraId="00000028">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jcun9rvfman8" w:id="8"/>
      <w:bookmarkEnd w:id="8"/>
      <w:r w:rsidDel="00000000" w:rsidR="00000000" w:rsidRPr="00000000">
        <w:rPr>
          <w:b w:val="1"/>
          <w:color w:val="000000"/>
          <w:sz w:val="26"/>
          <w:szCs w:val="26"/>
          <w:rtl w:val="0"/>
        </w:rPr>
        <w:t xml:space="preserve">Assigned To: </w:t>
      </w:r>
      <w:r w:rsidDel="00000000" w:rsidR="00000000" w:rsidRPr="00000000">
        <w:rPr>
          <w:color w:val="000000"/>
          <w:sz w:val="22"/>
          <w:szCs w:val="22"/>
          <w:rtl w:val="0"/>
        </w:rPr>
        <w:t xml:space="preserve">Development Team</w:t>
      </w:r>
    </w:p>
    <w:p w:rsidR="00000000" w:rsidDel="00000000" w:rsidP="00000000" w:rsidRDefault="00000000" w:rsidRPr="00000000" w14:paraId="00000029">
      <w:pPr>
        <w:pStyle w:val="Heading3"/>
        <w:keepNext w:val="0"/>
        <w:keepLines w:val="0"/>
        <w:numPr>
          <w:ilvl w:val="0"/>
          <w:numId w:val="1"/>
        </w:numPr>
        <w:spacing w:after="240" w:before="0" w:beforeAutospacing="0" w:lineRule="auto"/>
        <w:ind w:left="720" w:hanging="360"/>
        <w:rPr>
          <w:b w:val="1"/>
          <w:sz w:val="26"/>
          <w:szCs w:val="26"/>
        </w:rPr>
      </w:pPr>
      <w:bookmarkStart w:colFirst="0" w:colLast="0" w:name="_9815iv94ijz1" w:id="9"/>
      <w:bookmarkEnd w:id="9"/>
      <w:r w:rsidDel="00000000" w:rsidR="00000000" w:rsidRPr="00000000">
        <w:rPr>
          <w:b w:val="1"/>
          <w:color w:val="000000"/>
          <w:sz w:val="26"/>
          <w:szCs w:val="26"/>
          <w:rtl w:val="0"/>
        </w:rPr>
        <w:t xml:space="preserve">Video:"C:\Users\soura\Downloads\WhatsApp Video 2024-12-23 at 11.28.32 AM.mp4"</w:t>
      </w:r>
    </w:p>
    <w:p w:rsidR="00000000" w:rsidDel="00000000" w:rsidP="00000000" w:rsidRDefault="00000000" w:rsidRPr="00000000" w14:paraId="0000002A">
      <w:pPr>
        <w:pStyle w:val="Heading4"/>
        <w:keepNext w:val="0"/>
        <w:keepLines w:val="0"/>
        <w:spacing w:after="40" w:before="240" w:lineRule="auto"/>
        <w:rPr>
          <w:b w:val="1"/>
          <w:color w:val="000000"/>
          <w:sz w:val="26"/>
          <w:szCs w:val="26"/>
        </w:rPr>
      </w:pPr>
      <w:bookmarkStart w:colFirst="0" w:colLast="0" w:name="_ip2n37r7e9mk" w:id="10"/>
      <w:bookmarkEnd w:id="10"/>
      <w:r w:rsidDel="00000000" w:rsidR="00000000" w:rsidRPr="00000000">
        <w:rPr>
          <w:b w:val="1"/>
          <w:color w:val="000000"/>
          <w:sz w:val="26"/>
          <w:szCs w:val="26"/>
          <w:rtl w:val="0"/>
        </w:rPr>
        <w:t xml:space="preserve">Defect 3: Checkout Process</w:t>
      </w:r>
    </w:p>
    <w:p w:rsidR="00000000" w:rsidDel="00000000" w:rsidP="00000000" w:rsidRDefault="00000000" w:rsidRPr="00000000" w14:paraId="0000002B">
      <w:pPr>
        <w:pStyle w:val="Heading3"/>
        <w:keepNext w:val="0"/>
        <w:keepLines w:val="0"/>
        <w:numPr>
          <w:ilvl w:val="0"/>
          <w:numId w:val="1"/>
        </w:numPr>
        <w:spacing w:after="0" w:afterAutospacing="0" w:before="240" w:lineRule="auto"/>
        <w:ind w:left="720" w:hanging="360"/>
        <w:rPr>
          <w:b w:val="1"/>
          <w:color w:val="434343"/>
          <w:sz w:val="26"/>
          <w:szCs w:val="26"/>
        </w:rPr>
      </w:pPr>
      <w:bookmarkStart w:colFirst="0" w:colLast="0" w:name="_ggnntzfb8z5t" w:id="4"/>
      <w:bookmarkEnd w:id="4"/>
      <w:r w:rsidDel="00000000" w:rsidR="00000000" w:rsidRPr="00000000">
        <w:rPr>
          <w:b w:val="1"/>
          <w:color w:val="000000"/>
          <w:sz w:val="22"/>
          <w:szCs w:val="22"/>
          <w:rtl w:val="0"/>
        </w:rPr>
        <w:t xml:space="preserve">Defect ID</w:t>
      </w:r>
      <w:r w:rsidDel="00000000" w:rsidR="00000000" w:rsidRPr="00000000">
        <w:rPr>
          <w:b w:val="1"/>
          <w:color w:val="000000"/>
          <w:sz w:val="26"/>
          <w:szCs w:val="26"/>
          <w:rtl w:val="0"/>
        </w:rPr>
        <w:t xml:space="preserve">: </w:t>
      </w:r>
      <w:r w:rsidDel="00000000" w:rsidR="00000000" w:rsidRPr="00000000">
        <w:rPr>
          <w:color w:val="000000"/>
          <w:sz w:val="22"/>
          <w:szCs w:val="22"/>
          <w:rtl w:val="0"/>
        </w:rPr>
        <w:t xml:space="preserve">D003</w:t>
      </w:r>
    </w:p>
    <w:p w:rsidR="00000000" w:rsidDel="00000000" w:rsidP="00000000" w:rsidRDefault="00000000" w:rsidRPr="00000000" w14:paraId="0000002C">
      <w:pPr>
        <w:pStyle w:val="Heading3"/>
        <w:keepNext w:val="0"/>
        <w:keepLines w:val="0"/>
        <w:numPr>
          <w:ilvl w:val="0"/>
          <w:numId w:val="1"/>
        </w:numPr>
        <w:spacing w:after="0" w:afterAutospacing="0" w:before="0" w:beforeAutospacing="0" w:lineRule="auto"/>
        <w:ind w:left="720" w:hanging="360"/>
        <w:rPr>
          <w:b w:val="1"/>
          <w:color w:val="434343"/>
          <w:sz w:val="26"/>
          <w:szCs w:val="26"/>
        </w:rPr>
      </w:pPr>
      <w:bookmarkStart w:colFirst="0" w:colLast="0" w:name="_ggnntzfb8z5t" w:id="4"/>
      <w:bookmarkEnd w:id="4"/>
      <w:r w:rsidDel="00000000" w:rsidR="00000000" w:rsidRPr="00000000">
        <w:rPr>
          <w:b w:val="1"/>
          <w:color w:val="000000"/>
          <w:sz w:val="26"/>
          <w:szCs w:val="26"/>
          <w:rtl w:val="0"/>
        </w:rPr>
        <w:t xml:space="preserve">Test Case ID: </w:t>
      </w:r>
      <w:r w:rsidDel="00000000" w:rsidR="00000000" w:rsidRPr="00000000">
        <w:rPr>
          <w:color w:val="000000"/>
          <w:sz w:val="22"/>
          <w:szCs w:val="22"/>
          <w:rtl w:val="0"/>
        </w:rPr>
        <w:t xml:space="preserve">TC_04</w:t>
      </w:r>
    </w:p>
    <w:p w:rsidR="00000000" w:rsidDel="00000000" w:rsidP="00000000" w:rsidRDefault="00000000" w:rsidRPr="00000000" w14:paraId="0000002D">
      <w:pPr>
        <w:pStyle w:val="Heading3"/>
        <w:keepNext w:val="0"/>
        <w:keepLines w:val="0"/>
        <w:numPr>
          <w:ilvl w:val="0"/>
          <w:numId w:val="1"/>
        </w:numPr>
        <w:spacing w:after="0" w:afterAutospacing="0" w:before="0" w:beforeAutospacing="0" w:lineRule="auto"/>
        <w:ind w:left="720" w:hanging="360"/>
        <w:rPr>
          <w:b w:val="1"/>
          <w:color w:val="434343"/>
          <w:sz w:val="26"/>
          <w:szCs w:val="26"/>
        </w:rPr>
      </w:pPr>
      <w:bookmarkStart w:colFirst="0" w:colLast="0" w:name="_ggnntzfb8z5t" w:id="4"/>
      <w:bookmarkEnd w:id="4"/>
      <w:r w:rsidDel="00000000" w:rsidR="00000000" w:rsidRPr="00000000">
        <w:rPr>
          <w:b w:val="1"/>
          <w:color w:val="000000"/>
          <w:sz w:val="26"/>
          <w:szCs w:val="26"/>
          <w:rtl w:val="0"/>
        </w:rPr>
        <w:t xml:space="preserve">Defect Description: </w:t>
      </w:r>
      <w:r w:rsidDel="00000000" w:rsidR="00000000" w:rsidRPr="00000000">
        <w:rPr>
          <w:color w:val="000000"/>
          <w:sz w:val="22"/>
          <w:szCs w:val="22"/>
          <w:rtl w:val="0"/>
        </w:rPr>
        <w:t xml:space="preserve">The "CheckOut" button on the product detail page is unresponsive. Clicking it does not add the address and payment option.</w:t>
      </w:r>
    </w:p>
    <w:p w:rsidR="00000000" w:rsidDel="00000000" w:rsidP="00000000" w:rsidRDefault="00000000" w:rsidRPr="00000000" w14:paraId="0000002E">
      <w:pPr>
        <w:pStyle w:val="Heading3"/>
        <w:keepNext w:val="0"/>
        <w:keepLines w:val="0"/>
        <w:numPr>
          <w:ilvl w:val="0"/>
          <w:numId w:val="1"/>
        </w:numPr>
        <w:spacing w:after="0" w:afterAutospacing="0" w:before="0" w:beforeAutospacing="0" w:lineRule="auto"/>
        <w:ind w:left="720" w:hanging="360"/>
        <w:rPr>
          <w:b w:val="1"/>
          <w:color w:val="434343"/>
          <w:sz w:val="26"/>
          <w:szCs w:val="26"/>
        </w:rPr>
      </w:pPr>
      <w:bookmarkStart w:colFirst="0" w:colLast="0" w:name="_ggnntzfb8z5t" w:id="4"/>
      <w:bookmarkEnd w:id="4"/>
      <w:r w:rsidDel="00000000" w:rsidR="00000000" w:rsidRPr="00000000">
        <w:rPr>
          <w:b w:val="1"/>
          <w:color w:val="000000"/>
          <w:sz w:val="26"/>
          <w:szCs w:val="26"/>
          <w:rtl w:val="0"/>
        </w:rPr>
        <w:t xml:space="preserve">Steps to Reproduce:</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Navigate to the cart page.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Click on "Proceed to Checkout."</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Fill in the required shipping details (address, contact information).</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Select the payment method and enter payment details.</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Review the order and confirm the purchase.</w:t>
      </w:r>
    </w:p>
    <w:p w:rsidR="00000000" w:rsidDel="00000000" w:rsidP="00000000" w:rsidRDefault="00000000" w:rsidRPr="00000000" w14:paraId="00000034">
      <w:pPr>
        <w:pStyle w:val="Heading3"/>
        <w:keepNext w:val="0"/>
        <w:keepLines w:val="0"/>
        <w:numPr>
          <w:ilvl w:val="0"/>
          <w:numId w:val="1"/>
        </w:numPr>
        <w:spacing w:after="0" w:afterAutospacing="0" w:before="0" w:beforeAutospacing="0" w:lineRule="auto"/>
        <w:ind w:left="720" w:hanging="360"/>
        <w:rPr>
          <w:b w:val="1"/>
          <w:color w:val="434343"/>
          <w:sz w:val="26"/>
          <w:szCs w:val="26"/>
        </w:rPr>
      </w:pPr>
      <w:bookmarkStart w:colFirst="0" w:colLast="0" w:name="_ggnntzfb8z5t" w:id="4"/>
      <w:bookmarkEnd w:id="4"/>
      <w:r w:rsidDel="00000000" w:rsidR="00000000" w:rsidRPr="00000000">
        <w:rPr>
          <w:b w:val="1"/>
          <w:color w:val="000000"/>
          <w:sz w:val="26"/>
          <w:szCs w:val="26"/>
          <w:rtl w:val="0"/>
        </w:rPr>
        <w:t xml:space="preserve">Expected Behavior: </w:t>
      </w:r>
      <w:r w:rsidDel="00000000" w:rsidR="00000000" w:rsidRPr="00000000">
        <w:rPr>
          <w:color w:val="000000"/>
          <w:sz w:val="22"/>
          <w:szCs w:val="22"/>
          <w:rtl w:val="0"/>
        </w:rPr>
        <w:t xml:space="preserve">The user should be able to successfully complete the checkout and receive an order confirmation.</w:t>
      </w:r>
    </w:p>
    <w:p w:rsidR="00000000" w:rsidDel="00000000" w:rsidP="00000000" w:rsidRDefault="00000000" w:rsidRPr="00000000" w14:paraId="00000035">
      <w:pPr>
        <w:pStyle w:val="Heading3"/>
        <w:keepNext w:val="0"/>
        <w:keepLines w:val="0"/>
        <w:numPr>
          <w:ilvl w:val="0"/>
          <w:numId w:val="1"/>
        </w:numPr>
        <w:spacing w:after="0" w:afterAutospacing="0" w:before="0" w:beforeAutospacing="0" w:lineRule="auto"/>
        <w:ind w:left="720" w:hanging="360"/>
        <w:rPr>
          <w:b w:val="1"/>
          <w:color w:val="434343"/>
          <w:sz w:val="26"/>
          <w:szCs w:val="26"/>
        </w:rPr>
      </w:pPr>
      <w:bookmarkStart w:colFirst="0" w:colLast="0" w:name="_ggnntzfb8z5t" w:id="4"/>
      <w:bookmarkEnd w:id="4"/>
      <w:r w:rsidDel="00000000" w:rsidR="00000000" w:rsidRPr="00000000">
        <w:rPr>
          <w:b w:val="1"/>
          <w:color w:val="000000"/>
          <w:sz w:val="26"/>
          <w:szCs w:val="26"/>
          <w:rtl w:val="0"/>
        </w:rPr>
        <w:t xml:space="preserve">Actual Behavior: </w:t>
      </w:r>
      <w:r w:rsidDel="00000000" w:rsidR="00000000" w:rsidRPr="00000000">
        <w:rPr>
          <w:color w:val="000000"/>
          <w:sz w:val="22"/>
          <w:szCs w:val="22"/>
          <w:rtl w:val="0"/>
        </w:rPr>
        <w:t xml:space="preserve">The user not be able to successfully completed the checkout and receive an order confirmation because payment option is not required when the click the payment option like credit card only popup message show “oder successfully completed”untill and unless i did not my address but show the message.</w:t>
      </w:r>
    </w:p>
    <w:p w:rsidR="00000000" w:rsidDel="00000000" w:rsidP="00000000" w:rsidRDefault="00000000" w:rsidRPr="00000000" w14:paraId="00000036">
      <w:pPr>
        <w:pStyle w:val="Heading3"/>
        <w:keepNext w:val="0"/>
        <w:keepLines w:val="0"/>
        <w:numPr>
          <w:ilvl w:val="0"/>
          <w:numId w:val="1"/>
        </w:numPr>
        <w:spacing w:after="0" w:afterAutospacing="0" w:before="0" w:beforeAutospacing="0" w:lineRule="auto"/>
        <w:ind w:left="720" w:hanging="360"/>
        <w:rPr>
          <w:b w:val="1"/>
          <w:color w:val="434343"/>
          <w:sz w:val="26"/>
          <w:szCs w:val="26"/>
        </w:rPr>
      </w:pPr>
      <w:bookmarkStart w:colFirst="0" w:colLast="0" w:name="_ggnntzfb8z5t" w:id="4"/>
      <w:bookmarkEnd w:id="4"/>
      <w:r w:rsidDel="00000000" w:rsidR="00000000" w:rsidRPr="00000000">
        <w:rPr>
          <w:b w:val="1"/>
          <w:color w:val="000000"/>
          <w:sz w:val="26"/>
          <w:szCs w:val="26"/>
          <w:rtl w:val="0"/>
        </w:rPr>
        <w:t xml:space="preserve">Severity: </w:t>
      </w:r>
      <w:r w:rsidDel="00000000" w:rsidR="00000000" w:rsidRPr="00000000">
        <w:rPr>
          <w:color w:val="000000"/>
          <w:sz w:val="22"/>
          <w:szCs w:val="22"/>
          <w:rtl w:val="0"/>
        </w:rPr>
        <w:t xml:space="preserve">Critical (impacts main functionality of the website)</w:t>
      </w:r>
    </w:p>
    <w:p w:rsidR="00000000" w:rsidDel="00000000" w:rsidP="00000000" w:rsidRDefault="00000000" w:rsidRPr="00000000" w14:paraId="00000037">
      <w:pPr>
        <w:pStyle w:val="Heading3"/>
        <w:keepNext w:val="0"/>
        <w:keepLines w:val="0"/>
        <w:numPr>
          <w:ilvl w:val="0"/>
          <w:numId w:val="1"/>
        </w:numPr>
        <w:spacing w:after="0" w:afterAutospacing="0" w:before="0" w:beforeAutospacing="0" w:lineRule="auto"/>
        <w:ind w:left="720" w:hanging="360"/>
        <w:rPr>
          <w:b w:val="1"/>
          <w:color w:val="434343"/>
          <w:sz w:val="26"/>
          <w:szCs w:val="26"/>
        </w:rPr>
      </w:pPr>
      <w:bookmarkStart w:colFirst="0" w:colLast="0" w:name="_jia36e9umhyq" w:id="11"/>
      <w:bookmarkEnd w:id="11"/>
      <w:r w:rsidDel="00000000" w:rsidR="00000000" w:rsidRPr="00000000">
        <w:rPr>
          <w:b w:val="1"/>
          <w:color w:val="000000"/>
          <w:sz w:val="26"/>
          <w:szCs w:val="26"/>
          <w:rtl w:val="0"/>
        </w:rPr>
        <w:t xml:space="preserve">Status: </w:t>
      </w:r>
      <w:r w:rsidDel="00000000" w:rsidR="00000000" w:rsidRPr="00000000">
        <w:rPr>
          <w:color w:val="000000"/>
          <w:sz w:val="22"/>
          <w:szCs w:val="22"/>
          <w:rtl w:val="0"/>
        </w:rPr>
        <w:t xml:space="preserve">Open</w:t>
      </w:r>
    </w:p>
    <w:p w:rsidR="00000000" w:rsidDel="00000000" w:rsidP="00000000" w:rsidRDefault="00000000" w:rsidRPr="00000000" w14:paraId="00000038">
      <w:pPr>
        <w:pStyle w:val="Heading3"/>
        <w:keepNext w:val="0"/>
        <w:keepLines w:val="0"/>
        <w:numPr>
          <w:ilvl w:val="0"/>
          <w:numId w:val="1"/>
        </w:numPr>
        <w:spacing w:after="0" w:afterAutospacing="0" w:before="0" w:beforeAutospacing="0" w:lineRule="auto"/>
        <w:ind w:left="720" w:hanging="360"/>
        <w:rPr>
          <w:b w:val="1"/>
          <w:color w:val="434343"/>
          <w:sz w:val="26"/>
          <w:szCs w:val="26"/>
        </w:rPr>
      </w:pPr>
      <w:bookmarkStart w:colFirst="0" w:colLast="0" w:name="_i5xeno2e0b9" w:id="12"/>
      <w:bookmarkEnd w:id="12"/>
      <w:r w:rsidDel="00000000" w:rsidR="00000000" w:rsidRPr="00000000">
        <w:rPr>
          <w:b w:val="1"/>
          <w:color w:val="000000"/>
          <w:sz w:val="26"/>
          <w:szCs w:val="26"/>
          <w:rtl w:val="0"/>
        </w:rPr>
        <w:t xml:space="preserve">Assigned To: </w:t>
      </w:r>
      <w:r w:rsidDel="00000000" w:rsidR="00000000" w:rsidRPr="00000000">
        <w:rPr>
          <w:color w:val="000000"/>
          <w:sz w:val="22"/>
          <w:szCs w:val="22"/>
          <w:rtl w:val="0"/>
        </w:rPr>
        <w:t xml:space="preserve">Development Team</w:t>
      </w:r>
    </w:p>
    <w:p w:rsidR="00000000" w:rsidDel="00000000" w:rsidP="00000000" w:rsidRDefault="00000000" w:rsidRPr="00000000" w14:paraId="00000039">
      <w:pPr>
        <w:pStyle w:val="Heading3"/>
        <w:keepNext w:val="0"/>
        <w:keepLines w:val="0"/>
        <w:numPr>
          <w:ilvl w:val="0"/>
          <w:numId w:val="1"/>
        </w:numPr>
        <w:spacing w:after="240" w:before="0" w:beforeAutospacing="0" w:lineRule="auto"/>
        <w:ind w:left="720" w:hanging="360"/>
        <w:rPr>
          <w:b w:val="1"/>
          <w:color w:val="434343"/>
          <w:sz w:val="26"/>
          <w:szCs w:val="26"/>
        </w:rPr>
      </w:pPr>
      <w:bookmarkStart w:colFirst="0" w:colLast="0" w:name="_uxfaj2s72qyd" w:id="13"/>
      <w:bookmarkEnd w:id="13"/>
      <w:r w:rsidDel="00000000" w:rsidR="00000000" w:rsidRPr="00000000">
        <w:rPr>
          <w:b w:val="1"/>
          <w:color w:val="000000"/>
          <w:sz w:val="26"/>
          <w:szCs w:val="26"/>
          <w:rtl w:val="0"/>
        </w:rPr>
        <w:t xml:space="preserve">Screenshot: </w:t>
      </w:r>
      <w:r w:rsidDel="00000000" w:rsidR="00000000" w:rsidRPr="00000000">
        <w:rPr>
          <w:b w:val="1"/>
          <w:color w:val="000000"/>
          <w:sz w:val="26"/>
          <w:szCs w:val="26"/>
        </w:rPr>
        <w:drawing>
          <wp:inline distB="114300" distT="114300" distL="114300" distR="114300">
            <wp:extent cx="5943600" cy="13843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keepNext w:val="0"/>
        <w:keepLines w:val="0"/>
        <w:spacing w:after="240" w:before="240" w:lineRule="auto"/>
        <w:rPr>
          <w:b w:val="1"/>
          <w:color w:val="000000"/>
          <w:sz w:val="26"/>
          <w:szCs w:val="26"/>
        </w:rPr>
      </w:pPr>
      <w:bookmarkStart w:colFirst="0" w:colLast="0" w:name="_ggnntzfb8z5t"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6"/>
          <w:szCs w:val="26"/>
        </w:rPr>
      </w:pPr>
      <w:bookmarkStart w:colFirst="0" w:colLast="0" w:name="_1rrgyuk2nrk3" w:id="14"/>
      <w:bookmarkEnd w:id="14"/>
      <w:r w:rsidDel="00000000" w:rsidR="00000000" w:rsidRPr="00000000">
        <w:rPr>
          <w:b w:val="1"/>
          <w:color w:val="000000"/>
          <w:sz w:val="26"/>
          <w:szCs w:val="26"/>
          <w:rtl w:val="0"/>
        </w:rPr>
        <w:t xml:space="preserve">Defect 4: Small Text on Mobile (Product Detail Page)</w:t>
      </w:r>
    </w:p>
    <w:p w:rsidR="00000000" w:rsidDel="00000000" w:rsidP="00000000" w:rsidRDefault="00000000" w:rsidRPr="00000000" w14:paraId="0000003C">
      <w:pPr>
        <w:pStyle w:val="Heading3"/>
        <w:keepNext w:val="0"/>
        <w:keepLines w:val="0"/>
        <w:numPr>
          <w:ilvl w:val="0"/>
          <w:numId w:val="3"/>
        </w:numPr>
        <w:spacing w:after="0" w:afterAutospacing="0" w:before="240" w:lineRule="auto"/>
        <w:ind w:left="720" w:hanging="360"/>
        <w:rPr>
          <w:b w:val="1"/>
          <w:color w:val="000000"/>
          <w:sz w:val="26"/>
          <w:szCs w:val="26"/>
        </w:rPr>
      </w:pPr>
      <w:bookmarkStart w:colFirst="0" w:colLast="0" w:name="_ggnntzfb8z5t" w:id="4"/>
      <w:bookmarkEnd w:id="4"/>
      <w:r w:rsidDel="00000000" w:rsidR="00000000" w:rsidRPr="00000000">
        <w:rPr>
          <w:b w:val="1"/>
          <w:color w:val="000000"/>
          <w:sz w:val="22"/>
          <w:szCs w:val="22"/>
          <w:rtl w:val="0"/>
        </w:rPr>
        <w:t xml:space="preserve">Defect ID</w:t>
      </w:r>
      <w:r w:rsidDel="00000000" w:rsidR="00000000" w:rsidRPr="00000000">
        <w:rPr>
          <w:b w:val="1"/>
          <w:color w:val="000000"/>
          <w:sz w:val="26"/>
          <w:szCs w:val="26"/>
          <w:rtl w:val="0"/>
        </w:rPr>
        <w:t xml:space="preserve">: </w:t>
      </w:r>
      <w:r w:rsidDel="00000000" w:rsidR="00000000" w:rsidRPr="00000000">
        <w:rPr>
          <w:color w:val="000000"/>
          <w:sz w:val="22"/>
          <w:szCs w:val="22"/>
          <w:rtl w:val="0"/>
        </w:rPr>
        <w:t xml:space="preserve">D004</w:t>
      </w:r>
    </w:p>
    <w:p w:rsidR="00000000" w:rsidDel="00000000" w:rsidP="00000000" w:rsidRDefault="00000000" w:rsidRPr="00000000" w14:paraId="0000003D">
      <w:pPr>
        <w:pStyle w:val="Heading3"/>
        <w:keepNext w:val="0"/>
        <w:keepLines w:val="0"/>
        <w:numPr>
          <w:ilvl w:val="0"/>
          <w:numId w:val="3"/>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Test Case ID:</w:t>
      </w:r>
      <w:r w:rsidDel="00000000" w:rsidR="00000000" w:rsidRPr="00000000">
        <w:rPr>
          <w:color w:val="000000"/>
          <w:sz w:val="22"/>
          <w:szCs w:val="22"/>
          <w:rtl w:val="0"/>
        </w:rPr>
        <w:t xml:space="preserve"> TC_07</w:t>
      </w:r>
    </w:p>
    <w:p w:rsidR="00000000" w:rsidDel="00000000" w:rsidP="00000000" w:rsidRDefault="00000000" w:rsidRPr="00000000" w14:paraId="0000003E">
      <w:pPr>
        <w:pStyle w:val="Heading3"/>
        <w:keepNext w:val="0"/>
        <w:keepLines w:val="0"/>
        <w:numPr>
          <w:ilvl w:val="0"/>
          <w:numId w:val="3"/>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Defect Description: </w:t>
      </w:r>
      <w:r w:rsidDel="00000000" w:rsidR="00000000" w:rsidRPr="00000000">
        <w:rPr>
          <w:color w:val="000000"/>
          <w:sz w:val="22"/>
          <w:szCs w:val="22"/>
          <w:rtl w:val="0"/>
        </w:rPr>
        <w:t xml:space="preserve">The text on the product detail page is too small to read on mobile devices. This creates difficulty for users trying to read the product description, which can lead to a poor user experience.</w:t>
      </w:r>
    </w:p>
    <w:p w:rsidR="00000000" w:rsidDel="00000000" w:rsidP="00000000" w:rsidRDefault="00000000" w:rsidRPr="00000000" w14:paraId="0000003F">
      <w:pPr>
        <w:pStyle w:val="Heading3"/>
        <w:keepNext w:val="0"/>
        <w:keepLines w:val="0"/>
        <w:numPr>
          <w:ilvl w:val="0"/>
          <w:numId w:val="3"/>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Steps to Reproduce:</w:t>
      </w:r>
    </w:p>
    <w:p w:rsidR="00000000" w:rsidDel="00000000" w:rsidP="00000000" w:rsidRDefault="00000000" w:rsidRPr="00000000" w14:paraId="00000040">
      <w:pPr>
        <w:pStyle w:val="Heading3"/>
        <w:keepNext w:val="0"/>
        <w:keepLines w:val="0"/>
        <w:numPr>
          <w:ilvl w:val="1"/>
          <w:numId w:val="3"/>
        </w:numPr>
        <w:spacing w:after="0" w:afterAutospacing="0" w:before="0" w:beforeAutospacing="0" w:lineRule="auto"/>
        <w:ind w:left="144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Open the website on a mobile device (e.g., iPhone 11 or Samsung Galaxy S24).</w:t>
      </w:r>
    </w:p>
    <w:p w:rsidR="00000000" w:rsidDel="00000000" w:rsidP="00000000" w:rsidRDefault="00000000" w:rsidRPr="00000000" w14:paraId="00000041">
      <w:pPr>
        <w:pStyle w:val="Heading3"/>
        <w:keepNext w:val="0"/>
        <w:keepLines w:val="0"/>
        <w:numPr>
          <w:ilvl w:val="1"/>
          <w:numId w:val="3"/>
        </w:numPr>
        <w:spacing w:after="0" w:afterAutospacing="0" w:before="0" w:beforeAutospacing="0" w:lineRule="auto"/>
        <w:ind w:left="144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Navigate to any product page.</w:t>
      </w:r>
    </w:p>
    <w:p w:rsidR="00000000" w:rsidDel="00000000" w:rsidP="00000000" w:rsidRDefault="00000000" w:rsidRPr="00000000" w14:paraId="00000042">
      <w:pPr>
        <w:pStyle w:val="Heading3"/>
        <w:keepNext w:val="0"/>
        <w:keepLines w:val="0"/>
        <w:numPr>
          <w:ilvl w:val="1"/>
          <w:numId w:val="3"/>
        </w:numPr>
        <w:spacing w:after="0" w:afterAutospacing="0" w:before="0" w:beforeAutospacing="0" w:lineRule="auto"/>
        <w:ind w:left="144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Scroll down to the product description section.</w:t>
      </w:r>
    </w:p>
    <w:p w:rsidR="00000000" w:rsidDel="00000000" w:rsidP="00000000" w:rsidRDefault="00000000" w:rsidRPr="00000000" w14:paraId="00000043">
      <w:pPr>
        <w:pStyle w:val="Heading3"/>
        <w:keepNext w:val="0"/>
        <w:keepLines w:val="0"/>
        <w:numPr>
          <w:ilvl w:val="1"/>
          <w:numId w:val="3"/>
        </w:numPr>
        <w:spacing w:after="0" w:afterAutospacing="0" w:before="0" w:beforeAutospacing="0" w:lineRule="auto"/>
        <w:ind w:left="144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Observe that the text is too small and hard to read on mobile devices.</w:t>
      </w:r>
    </w:p>
    <w:p w:rsidR="00000000" w:rsidDel="00000000" w:rsidP="00000000" w:rsidRDefault="00000000" w:rsidRPr="00000000" w14:paraId="00000044">
      <w:pPr>
        <w:pStyle w:val="Heading3"/>
        <w:keepNext w:val="0"/>
        <w:keepLines w:val="0"/>
        <w:numPr>
          <w:ilvl w:val="0"/>
          <w:numId w:val="3"/>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Expected Behavior: </w:t>
      </w:r>
      <w:r w:rsidDel="00000000" w:rsidR="00000000" w:rsidRPr="00000000">
        <w:rPr>
          <w:color w:val="000000"/>
          <w:sz w:val="22"/>
          <w:szCs w:val="22"/>
          <w:rtl w:val="0"/>
        </w:rPr>
        <w:t xml:space="preserve">Text should be legible on mobile devices, with appropriate font size for readability.</w:t>
      </w:r>
    </w:p>
    <w:p w:rsidR="00000000" w:rsidDel="00000000" w:rsidP="00000000" w:rsidRDefault="00000000" w:rsidRPr="00000000" w14:paraId="00000045">
      <w:pPr>
        <w:pStyle w:val="Heading3"/>
        <w:keepNext w:val="0"/>
        <w:keepLines w:val="0"/>
        <w:numPr>
          <w:ilvl w:val="0"/>
          <w:numId w:val="3"/>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Actual Behavior: </w:t>
      </w:r>
      <w:r w:rsidDel="00000000" w:rsidR="00000000" w:rsidRPr="00000000">
        <w:rPr>
          <w:color w:val="000000"/>
          <w:sz w:val="22"/>
          <w:szCs w:val="22"/>
          <w:rtl w:val="0"/>
        </w:rPr>
        <w:t xml:space="preserve">Text appears very small and hard to read on the product detail page when viewed on a mobile device</w:t>
      </w:r>
      <w:r w:rsidDel="00000000" w:rsidR="00000000" w:rsidRPr="00000000">
        <w:rPr>
          <w:b w:val="1"/>
          <w:color w:val="000000"/>
          <w:sz w:val="26"/>
          <w:szCs w:val="26"/>
          <w:rtl w:val="0"/>
        </w:rPr>
        <w:t xml:space="preserve">.</w:t>
      </w:r>
    </w:p>
    <w:p w:rsidR="00000000" w:rsidDel="00000000" w:rsidP="00000000" w:rsidRDefault="00000000" w:rsidRPr="00000000" w14:paraId="00000046">
      <w:pPr>
        <w:pStyle w:val="Heading3"/>
        <w:keepNext w:val="0"/>
        <w:keepLines w:val="0"/>
        <w:numPr>
          <w:ilvl w:val="0"/>
          <w:numId w:val="3"/>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Severity: </w:t>
      </w:r>
      <w:r w:rsidDel="00000000" w:rsidR="00000000" w:rsidRPr="00000000">
        <w:rPr>
          <w:color w:val="000000"/>
          <w:sz w:val="22"/>
          <w:szCs w:val="22"/>
          <w:rtl w:val="0"/>
        </w:rPr>
        <w:t xml:space="preserve">Medium (affects usability, but not critical to the functionality)</w:t>
      </w:r>
    </w:p>
    <w:p w:rsidR="00000000" w:rsidDel="00000000" w:rsidP="00000000" w:rsidRDefault="00000000" w:rsidRPr="00000000" w14:paraId="00000047">
      <w:pPr>
        <w:pStyle w:val="Heading3"/>
        <w:keepNext w:val="0"/>
        <w:keepLines w:val="0"/>
        <w:numPr>
          <w:ilvl w:val="0"/>
          <w:numId w:val="3"/>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Status: </w:t>
      </w:r>
      <w:r w:rsidDel="00000000" w:rsidR="00000000" w:rsidRPr="00000000">
        <w:rPr>
          <w:color w:val="000000"/>
          <w:sz w:val="22"/>
          <w:szCs w:val="22"/>
          <w:rtl w:val="0"/>
        </w:rPr>
        <w:t xml:space="preserve">Open</w:t>
      </w:r>
    </w:p>
    <w:p w:rsidR="00000000" w:rsidDel="00000000" w:rsidP="00000000" w:rsidRDefault="00000000" w:rsidRPr="00000000" w14:paraId="00000048">
      <w:pPr>
        <w:pStyle w:val="Heading3"/>
        <w:keepNext w:val="0"/>
        <w:keepLines w:val="0"/>
        <w:numPr>
          <w:ilvl w:val="0"/>
          <w:numId w:val="3"/>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Assigned To: </w:t>
      </w:r>
      <w:r w:rsidDel="00000000" w:rsidR="00000000" w:rsidRPr="00000000">
        <w:rPr>
          <w:color w:val="000000"/>
          <w:sz w:val="22"/>
          <w:szCs w:val="22"/>
          <w:rtl w:val="0"/>
        </w:rPr>
        <w:t xml:space="preserve">Development Team</w:t>
      </w:r>
    </w:p>
    <w:p w:rsidR="00000000" w:rsidDel="00000000" w:rsidP="00000000" w:rsidRDefault="00000000" w:rsidRPr="00000000" w14:paraId="00000049">
      <w:pPr>
        <w:pStyle w:val="Heading3"/>
        <w:keepNext w:val="0"/>
        <w:keepLines w:val="0"/>
        <w:numPr>
          <w:ilvl w:val="0"/>
          <w:numId w:val="3"/>
        </w:numPr>
        <w:spacing w:after="24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Screenshot: </w:t>
      </w:r>
      <w:r w:rsidDel="00000000" w:rsidR="00000000" w:rsidRPr="00000000">
        <w:rPr>
          <w:b w:val="1"/>
          <w:color w:val="000000"/>
          <w:sz w:val="26"/>
          <w:szCs w:val="26"/>
        </w:rPr>
        <w:drawing>
          <wp:inline distB="114300" distT="114300" distL="114300" distR="114300">
            <wp:extent cx="4352925" cy="301466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52925"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keepNext w:val="0"/>
        <w:keepLines w:val="0"/>
        <w:spacing w:after="240" w:before="240" w:lineRule="auto"/>
        <w:rPr>
          <w:b w:val="1"/>
          <w:color w:val="000000"/>
          <w:sz w:val="26"/>
          <w:szCs w:val="26"/>
        </w:rPr>
      </w:pPr>
      <w:bookmarkStart w:colFirst="0" w:colLast="0" w:name="_ggnntzfb8z5t"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6"/>
          <w:szCs w:val="26"/>
        </w:rPr>
      </w:pPr>
      <w:bookmarkStart w:colFirst="0" w:colLast="0" w:name="_cjwnrsapq584" w:id="15"/>
      <w:bookmarkEnd w:id="15"/>
      <w:r w:rsidDel="00000000" w:rsidR="00000000" w:rsidRPr="00000000">
        <w:rPr>
          <w:b w:val="1"/>
          <w:color w:val="000000"/>
          <w:sz w:val="26"/>
          <w:szCs w:val="26"/>
          <w:rtl w:val="0"/>
        </w:rPr>
        <w:t xml:space="preserve">Defect 5: Navigation Menu Difficult to Tap (Mobile)</w:t>
      </w:r>
    </w:p>
    <w:p w:rsidR="00000000" w:rsidDel="00000000" w:rsidP="00000000" w:rsidRDefault="00000000" w:rsidRPr="00000000" w14:paraId="0000004C">
      <w:pPr>
        <w:pStyle w:val="Heading3"/>
        <w:keepNext w:val="0"/>
        <w:keepLines w:val="0"/>
        <w:numPr>
          <w:ilvl w:val="0"/>
          <w:numId w:val="2"/>
        </w:numPr>
        <w:spacing w:after="0" w:afterAutospacing="0" w:before="240" w:lineRule="auto"/>
        <w:ind w:left="720" w:hanging="360"/>
        <w:rPr>
          <w:b w:val="1"/>
          <w:color w:val="000000"/>
          <w:sz w:val="26"/>
          <w:szCs w:val="26"/>
        </w:rPr>
      </w:pPr>
      <w:bookmarkStart w:colFirst="0" w:colLast="0" w:name="_ggnntzfb8z5t" w:id="4"/>
      <w:bookmarkEnd w:id="4"/>
      <w:r w:rsidDel="00000000" w:rsidR="00000000" w:rsidRPr="00000000">
        <w:rPr>
          <w:b w:val="1"/>
          <w:color w:val="000000"/>
          <w:sz w:val="22"/>
          <w:szCs w:val="22"/>
          <w:rtl w:val="0"/>
        </w:rPr>
        <w:t xml:space="preserve">Defect ID</w:t>
      </w:r>
      <w:r w:rsidDel="00000000" w:rsidR="00000000" w:rsidRPr="00000000">
        <w:rPr>
          <w:b w:val="1"/>
          <w:color w:val="000000"/>
          <w:sz w:val="26"/>
          <w:szCs w:val="26"/>
          <w:rtl w:val="0"/>
        </w:rPr>
        <w:t xml:space="preserve">: </w:t>
      </w:r>
      <w:r w:rsidDel="00000000" w:rsidR="00000000" w:rsidRPr="00000000">
        <w:rPr>
          <w:color w:val="000000"/>
          <w:sz w:val="22"/>
          <w:szCs w:val="22"/>
          <w:rtl w:val="0"/>
        </w:rPr>
        <w:t xml:space="preserve">D005</w:t>
      </w:r>
    </w:p>
    <w:p w:rsidR="00000000" w:rsidDel="00000000" w:rsidP="00000000" w:rsidRDefault="00000000" w:rsidRPr="00000000" w14:paraId="0000004D">
      <w:pPr>
        <w:pStyle w:val="Heading3"/>
        <w:keepNext w:val="0"/>
        <w:keepLines w:val="0"/>
        <w:numPr>
          <w:ilvl w:val="0"/>
          <w:numId w:val="2"/>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Test Case ID: </w:t>
      </w:r>
      <w:r w:rsidDel="00000000" w:rsidR="00000000" w:rsidRPr="00000000">
        <w:rPr>
          <w:color w:val="000000"/>
          <w:sz w:val="22"/>
          <w:szCs w:val="22"/>
          <w:rtl w:val="0"/>
        </w:rPr>
        <w:t xml:space="preserve">TC_09</w:t>
      </w:r>
    </w:p>
    <w:p w:rsidR="00000000" w:rsidDel="00000000" w:rsidP="00000000" w:rsidRDefault="00000000" w:rsidRPr="00000000" w14:paraId="0000004E">
      <w:pPr>
        <w:pStyle w:val="Heading3"/>
        <w:keepNext w:val="0"/>
        <w:keepLines w:val="0"/>
        <w:numPr>
          <w:ilvl w:val="0"/>
          <w:numId w:val="2"/>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Defect Description: </w:t>
      </w:r>
      <w:r w:rsidDel="00000000" w:rsidR="00000000" w:rsidRPr="00000000">
        <w:rPr>
          <w:color w:val="000000"/>
          <w:sz w:val="22"/>
          <w:szCs w:val="22"/>
          <w:rtl w:val="0"/>
        </w:rPr>
        <w:t xml:space="preserve">The navigation menu is difficult to tap on mobile devices due to the buttons being too small and closely spaced. This results in the user having to zoom in to successfully click on a menu item.</w:t>
      </w:r>
    </w:p>
    <w:p w:rsidR="00000000" w:rsidDel="00000000" w:rsidP="00000000" w:rsidRDefault="00000000" w:rsidRPr="00000000" w14:paraId="0000004F">
      <w:pPr>
        <w:pStyle w:val="Heading3"/>
        <w:keepNext w:val="0"/>
        <w:keepLines w:val="0"/>
        <w:numPr>
          <w:ilvl w:val="0"/>
          <w:numId w:val="2"/>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Steps to Reproduce:</w:t>
      </w:r>
    </w:p>
    <w:p w:rsidR="00000000" w:rsidDel="00000000" w:rsidP="00000000" w:rsidRDefault="00000000" w:rsidRPr="00000000" w14:paraId="00000050">
      <w:pPr>
        <w:pStyle w:val="Heading3"/>
        <w:keepNext w:val="0"/>
        <w:keepLines w:val="0"/>
        <w:numPr>
          <w:ilvl w:val="1"/>
          <w:numId w:val="2"/>
        </w:numPr>
        <w:spacing w:after="0" w:afterAutospacing="0" w:before="0" w:beforeAutospacing="0" w:lineRule="auto"/>
        <w:ind w:left="144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Open the website on a mobile device.</w:t>
      </w:r>
    </w:p>
    <w:p w:rsidR="00000000" w:rsidDel="00000000" w:rsidP="00000000" w:rsidRDefault="00000000" w:rsidRPr="00000000" w14:paraId="00000051">
      <w:pPr>
        <w:pStyle w:val="Heading3"/>
        <w:keepNext w:val="0"/>
        <w:keepLines w:val="0"/>
        <w:numPr>
          <w:ilvl w:val="1"/>
          <w:numId w:val="2"/>
        </w:numPr>
        <w:spacing w:after="0" w:afterAutospacing="0" w:before="0" w:beforeAutospacing="0" w:lineRule="auto"/>
        <w:ind w:left="144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Try tapping on the navigation menu items (e.g., "Home", "Products", "Contact").</w:t>
      </w:r>
    </w:p>
    <w:p w:rsidR="00000000" w:rsidDel="00000000" w:rsidP="00000000" w:rsidRDefault="00000000" w:rsidRPr="00000000" w14:paraId="00000052">
      <w:pPr>
        <w:pStyle w:val="Heading3"/>
        <w:keepNext w:val="0"/>
        <w:keepLines w:val="0"/>
        <w:numPr>
          <w:ilvl w:val="1"/>
          <w:numId w:val="2"/>
        </w:numPr>
        <w:spacing w:after="0" w:afterAutospacing="0" w:before="0" w:beforeAutospacing="0" w:lineRule="auto"/>
        <w:ind w:left="144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Notice that the buttons are too small, and you often accidentally tap the wrong one.</w:t>
      </w:r>
    </w:p>
    <w:p w:rsidR="00000000" w:rsidDel="00000000" w:rsidP="00000000" w:rsidRDefault="00000000" w:rsidRPr="00000000" w14:paraId="00000053">
      <w:pPr>
        <w:pStyle w:val="Heading3"/>
        <w:keepNext w:val="0"/>
        <w:keepLines w:val="0"/>
        <w:numPr>
          <w:ilvl w:val="0"/>
          <w:numId w:val="2"/>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Expected Behavior: </w:t>
      </w:r>
      <w:r w:rsidDel="00000000" w:rsidR="00000000" w:rsidRPr="00000000">
        <w:rPr>
          <w:color w:val="000000"/>
          <w:sz w:val="22"/>
          <w:szCs w:val="22"/>
          <w:rtl w:val="0"/>
        </w:rPr>
        <w:t xml:space="preserve">The navigation menu should be responsive, and the buttons should be large enough for easy tapping on mobile devices.</w:t>
      </w:r>
    </w:p>
    <w:p w:rsidR="00000000" w:rsidDel="00000000" w:rsidP="00000000" w:rsidRDefault="00000000" w:rsidRPr="00000000" w14:paraId="00000054">
      <w:pPr>
        <w:pStyle w:val="Heading3"/>
        <w:keepNext w:val="0"/>
        <w:keepLines w:val="0"/>
        <w:numPr>
          <w:ilvl w:val="0"/>
          <w:numId w:val="2"/>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Actual Behavior: </w:t>
      </w:r>
      <w:r w:rsidDel="00000000" w:rsidR="00000000" w:rsidRPr="00000000">
        <w:rPr>
          <w:color w:val="000000"/>
          <w:sz w:val="22"/>
          <w:szCs w:val="22"/>
          <w:rtl w:val="0"/>
        </w:rPr>
        <w:t xml:space="preserve">Buttons are too small and closely spaced on the mobile view, making it hard to tap the right option.</w:t>
      </w:r>
    </w:p>
    <w:p w:rsidR="00000000" w:rsidDel="00000000" w:rsidP="00000000" w:rsidRDefault="00000000" w:rsidRPr="00000000" w14:paraId="00000055">
      <w:pPr>
        <w:pStyle w:val="Heading3"/>
        <w:keepNext w:val="0"/>
        <w:keepLines w:val="0"/>
        <w:numPr>
          <w:ilvl w:val="0"/>
          <w:numId w:val="2"/>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Severity: </w:t>
      </w:r>
      <w:r w:rsidDel="00000000" w:rsidR="00000000" w:rsidRPr="00000000">
        <w:rPr>
          <w:color w:val="000000"/>
          <w:sz w:val="22"/>
          <w:szCs w:val="22"/>
          <w:rtl w:val="0"/>
        </w:rPr>
        <w:t xml:space="preserve">High (affects usability and navigation on mobile devices)</w:t>
      </w:r>
    </w:p>
    <w:p w:rsidR="00000000" w:rsidDel="00000000" w:rsidP="00000000" w:rsidRDefault="00000000" w:rsidRPr="00000000" w14:paraId="00000056">
      <w:pPr>
        <w:pStyle w:val="Heading3"/>
        <w:keepNext w:val="0"/>
        <w:keepLines w:val="0"/>
        <w:numPr>
          <w:ilvl w:val="0"/>
          <w:numId w:val="2"/>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Status: </w:t>
      </w:r>
      <w:r w:rsidDel="00000000" w:rsidR="00000000" w:rsidRPr="00000000">
        <w:rPr>
          <w:color w:val="000000"/>
          <w:sz w:val="22"/>
          <w:szCs w:val="22"/>
          <w:rtl w:val="0"/>
        </w:rPr>
        <w:t xml:space="preserve">Open</w:t>
      </w:r>
    </w:p>
    <w:p w:rsidR="00000000" w:rsidDel="00000000" w:rsidP="00000000" w:rsidRDefault="00000000" w:rsidRPr="00000000" w14:paraId="00000057">
      <w:pPr>
        <w:pStyle w:val="Heading3"/>
        <w:keepNext w:val="0"/>
        <w:keepLines w:val="0"/>
        <w:numPr>
          <w:ilvl w:val="0"/>
          <w:numId w:val="2"/>
        </w:numPr>
        <w:spacing w:after="0" w:afterAutospacing="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Assigned To: </w:t>
      </w:r>
      <w:r w:rsidDel="00000000" w:rsidR="00000000" w:rsidRPr="00000000">
        <w:rPr>
          <w:color w:val="000000"/>
          <w:sz w:val="22"/>
          <w:szCs w:val="22"/>
          <w:rtl w:val="0"/>
        </w:rPr>
        <w:t xml:space="preserve">Development Team</w:t>
      </w:r>
    </w:p>
    <w:p w:rsidR="00000000" w:rsidDel="00000000" w:rsidP="00000000" w:rsidRDefault="00000000" w:rsidRPr="00000000" w14:paraId="00000058">
      <w:pPr>
        <w:pStyle w:val="Heading3"/>
        <w:keepNext w:val="0"/>
        <w:keepLines w:val="0"/>
        <w:numPr>
          <w:ilvl w:val="0"/>
          <w:numId w:val="2"/>
        </w:numPr>
        <w:spacing w:after="240" w:before="0" w:beforeAutospacing="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Video: "C:\Users\soura\Downloads\WhatsApp Video 2024-12-23 at 10.09.21 AM.mp4"</w:t>
      </w:r>
    </w:p>
    <w:p w:rsidR="00000000" w:rsidDel="00000000" w:rsidP="00000000" w:rsidRDefault="00000000" w:rsidRPr="00000000" w14:paraId="00000059">
      <w:pPr>
        <w:pStyle w:val="Heading3"/>
        <w:keepNext w:val="0"/>
        <w:keepLines w:val="0"/>
        <w:spacing w:after="240" w:before="240" w:lineRule="auto"/>
        <w:ind w:left="0" w:firstLine="0"/>
        <w:rPr>
          <w:b w:val="1"/>
          <w:color w:val="000000"/>
          <w:sz w:val="26"/>
          <w:szCs w:val="26"/>
        </w:rPr>
      </w:pPr>
      <w:bookmarkStart w:colFirst="0" w:colLast="0" w:name="_wpi2qtcanwjd" w:id="16"/>
      <w:bookmarkEnd w:id="16"/>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6"/>
          <w:szCs w:val="26"/>
        </w:rPr>
      </w:pPr>
      <w:bookmarkStart w:colFirst="0" w:colLast="0" w:name="_m5k78jwaupi8" w:id="17"/>
      <w:bookmarkEnd w:id="17"/>
      <w:r w:rsidDel="00000000" w:rsidR="00000000" w:rsidRPr="00000000">
        <w:rPr>
          <w:b w:val="1"/>
          <w:color w:val="000000"/>
          <w:sz w:val="26"/>
          <w:szCs w:val="26"/>
          <w:rtl w:val="0"/>
        </w:rPr>
        <w:t xml:space="preserve">Defect 6: Checkout Usability</w:t>
      </w:r>
    </w:p>
    <w:p w:rsidR="00000000" w:rsidDel="00000000" w:rsidP="00000000" w:rsidRDefault="00000000" w:rsidRPr="00000000" w14:paraId="0000005B">
      <w:pPr>
        <w:pStyle w:val="Heading3"/>
        <w:keepNext w:val="0"/>
        <w:keepLines w:val="0"/>
        <w:numPr>
          <w:ilvl w:val="0"/>
          <w:numId w:val="1"/>
        </w:numPr>
        <w:spacing w:after="0" w:afterAutospacing="0" w:before="240" w:lineRule="auto"/>
        <w:ind w:left="720" w:hanging="360"/>
        <w:rPr>
          <w:b w:val="1"/>
          <w:sz w:val="26"/>
          <w:szCs w:val="26"/>
        </w:rPr>
      </w:pPr>
      <w:bookmarkStart w:colFirst="0" w:colLast="0" w:name="_ggnntzfb8z5t" w:id="4"/>
      <w:bookmarkEnd w:id="4"/>
      <w:r w:rsidDel="00000000" w:rsidR="00000000" w:rsidRPr="00000000">
        <w:rPr>
          <w:b w:val="1"/>
          <w:color w:val="000000"/>
          <w:sz w:val="22"/>
          <w:szCs w:val="22"/>
          <w:rtl w:val="0"/>
        </w:rPr>
        <w:t xml:space="preserve">Defect ID</w:t>
      </w:r>
      <w:r w:rsidDel="00000000" w:rsidR="00000000" w:rsidRPr="00000000">
        <w:rPr>
          <w:b w:val="1"/>
          <w:color w:val="000000"/>
          <w:sz w:val="26"/>
          <w:szCs w:val="26"/>
          <w:rtl w:val="0"/>
        </w:rPr>
        <w:t xml:space="preserve">: </w:t>
      </w:r>
      <w:r w:rsidDel="00000000" w:rsidR="00000000" w:rsidRPr="00000000">
        <w:rPr>
          <w:color w:val="000000"/>
          <w:sz w:val="22"/>
          <w:szCs w:val="22"/>
          <w:rtl w:val="0"/>
        </w:rPr>
        <w:t xml:space="preserve">D006</w:t>
      </w:r>
    </w:p>
    <w:p w:rsidR="00000000" w:rsidDel="00000000" w:rsidP="00000000" w:rsidRDefault="00000000" w:rsidRPr="00000000" w14:paraId="0000005C">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Test Case ID: </w:t>
      </w:r>
      <w:r w:rsidDel="00000000" w:rsidR="00000000" w:rsidRPr="00000000">
        <w:rPr>
          <w:color w:val="000000"/>
          <w:sz w:val="22"/>
          <w:szCs w:val="22"/>
          <w:rtl w:val="0"/>
        </w:rPr>
        <w:t xml:space="preserve">TC_10</w:t>
      </w:r>
    </w:p>
    <w:p w:rsidR="00000000" w:rsidDel="00000000" w:rsidP="00000000" w:rsidRDefault="00000000" w:rsidRPr="00000000" w14:paraId="0000005D">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Defect Description: </w:t>
      </w:r>
      <w:r w:rsidDel="00000000" w:rsidR="00000000" w:rsidRPr="00000000">
        <w:rPr>
          <w:color w:val="000000"/>
          <w:sz w:val="22"/>
          <w:szCs w:val="22"/>
          <w:rtl w:val="0"/>
        </w:rPr>
        <w:t xml:space="preserve">The "Checkout" button on the product detail page is unresponsive. .</w:t>
      </w:r>
    </w:p>
    <w:p w:rsidR="00000000" w:rsidDel="00000000" w:rsidP="00000000" w:rsidRDefault="00000000" w:rsidRPr="00000000" w14:paraId="0000005E">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Steps to Reproduce:</w:t>
      </w:r>
    </w:p>
    <w:p w:rsidR="00000000" w:rsidDel="00000000" w:rsidP="00000000" w:rsidRDefault="00000000" w:rsidRPr="00000000" w14:paraId="0000005F">
      <w:pPr>
        <w:numPr>
          <w:ilvl w:val="1"/>
          <w:numId w:val="1"/>
        </w:numPr>
        <w:spacing w:after="0" w:afterAutospacing="0" w:before="0" w:beforeAutospacing="0" w:lineRule="auto"/>
        <w:ind w:left="1440" w:hanging="360"/>
        <w:rPr>
          <w:color w:val="000000"/>
          <w:sz w:val="22"/>
          <w:szCs w:val="22"/>
        </w:rPr>
      </w:pPr>
      <w:r w:rsidDel="00000000" w:rsidR="00000000" w:rsidRPr="00000000">
        <w:rPr>
          <w:rtl w:val="0"/>
        </w:rPr>
        <w:t xml:space="preserve">Navigate to the cart page and click on "Proceed to Checkout."</w:t>
      </w:r>
    </w:p>
    <w:p w:rsidR="00000000" w:rsidDel="00000000" w:rsidP="00000000" w:rsidRDefault="00000000" w:rsidRPr="00000000" w14:paraId="00000060">
      <w:pPr>
        <w:numPr>
          <w:ilvl w:val="1"/>
          <w:numId w:val="1"/>
        </w:numPr>
        <w:spacing w:after="0" w:afterAutospacing="0" w:before="0" w:beforeAutospacing="0" w:lineRule="auto"/>
        <w:ind w:left="1440" w:hanging="360"/>
        <w:rPr>
          <w:color w:val="000000"/>
          <w:sz w:val="22"/>
          <w:szCs w:val="22"/>
        </w:rPr>
      </w:pPr>
      <w:r w:rsidDel="00000000" w:rsidR="00000000" w:rsidRPr="00000000">
        <w:rPr>
          <w:rtl w:val="0"/>
        </w:rPr>
        <w:t xml:space="preserve">Follow through the checkout process (address input, payment method, etc.).</w:t>
      </w:r>
    </w:p>
    <w:p w:rsidR="00000000" w:rsidDel="00000000" w:rsidP="00000000" w:rsidRDefault="00000000" w:rsidRPr="00000000" w14:paraId="00000061">
      <w:pPr>
        <w:numPr>
          <w:ilvl w:val="1"/>
          <w:numId w:val="1"/>
        </w:numPr>
        <w:spacing w:after="0" w:afterAutospacing="0" w:before="0" w:beforeAutospacing="0" w:lineRule="auto"/>
        <w:ind w:left="1440" w:hanging="360"/>
        <w:rPr>
          <w:color w:val="000000"/>
          <w:sz w:val="22"/>
          <w:szCs w:val="22"/>
        </w:rPr>
      </w:pPr>
      <w:r w:rsidDel="00000000" w:rsidR="00000000" w:rsidRPr="00000000">
        <w:rPr>
          <w:rtl w:val="0"/>
        </w:rPr>
        <w:t xml:space="preserve">Evaluate if each step is easy to follow and the forms are clearly labeled.</w:t>
      </w:r>
    </w:p>
    <w:p w:rsidR="00000000" w:rsidDel="00000000" w:rsidP="00000000" w:rsidRDefault="00000000" w:rsidRPr="00000000" w14:paraId="00000062">
      <w:pPr>
        <w:numPr>
          <w:ilvl w:val="1"/>
          <w:numId w:val="1"/>
        </w:numPr>
        <w:spacing w:after="0" w:afterAutospacing="0" w:before="0" w:beforeAutospacing="0" w:lineRule="auto"/>
        <w:ind w:left="1440" w:hanging="360"/>
        <w:rPr>
          <w:color w:val="000000"/>
          <w:sz w:val="22"/>
          <w:szCs w:val="22"/>
        </w:rPr>
      </w:pPr>
      <w:r w:rsidDel="00000000" w:rsidR="00000000" w:rsidRPr="00000000">
        <w:rPr>
          <w:rtl w:val="0"/>
        </w:rPr>
        <w:t xml:space="preserve">Check if the user is informed at each stage of the process (e.g., total price, estimated delivery date).</w:t>
      </w:r>
      <w:r w:rsidDel="00000000" w:rsidR="00000000" w:rsidRPr="00000000">
        <w:rPr>
          <w:rtl w:val="0"/>
        </w:rPr>
      </w:r>
    </w:p>
    <w:p w:rsidR="00000000" w:rsidDel="00000000" w:rsidP="00000000" w:rsidRDefault="00000000" w:rsidRPr="00000000" w14:paraId="00000063">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Expected Behavior: </w:t>
      </w:r>
      <w:r w:rsidDel="00000000" w:rsidR="00000000" w:rsidRPr="00000000">
        <w:rPr>
          <w:color w:val="000000"/>
          <w:sz w:val="22"/>
          <w:szCs w:val="22"/>
          <w:rtl w:val="0"/>
        </w:rPr>
        <w:t xml:space="preserve">The checkout process should be clear, with easy-to-understand forms and instructions at each step.</w:t>
      </w:r>
      <w:r w:rsidDel="00000000" w:rsidR="00000000" w:rsidRPr="00000000">
        <w:rPr>
          <w:rtl w:val="0"/>
        </w:rPr>
      </w:r>
    </w:p>
    <w:p w:rsidR="00000000" w:rsidDel="00000000" w:rsidP="00000000" w:rsidRDefault="00000000" w:rsidRPr="00000000" w14:paraId="00000064">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Actual Behavior: </w:t>
      </w:r>
      <w:r w:rsidDel="00000000" w:rsidR="00000000" w:rsidRPr="00000000">
        <w:rPr>
          <w:color w:val="000000"/>
          <w:sz w:val="22"/>
          <w:szCs w:val="22"/>
          <w:rtl w:val="0"/>
        </w:rPr>
        <w:t xml:space="preserve">The checkout process  be clear, with complexity and instructions at each step.</w:t>
      </w:r>
      <w:r w:rsidDel="00000000" w:rsidR="00000000" w:rsidRPr="00000000">
        <w:rPr>
          <w:rtl w:val="0"/>
        </w:rPr>
      </w:r>
    </w:p>
    <w:p w:rsidR="00000000" w:rsidDel="00000000" w:rsidP="00000000" w:rsidRDefault="00000000" w:rsidRPr="00000000" w14:paraId="00000065">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Severity: </w:t>
      </w:r>
      <w:r w:rsidDel="00000000" w:rsidR="00000000" w:rsidRPr="00000000">
        <w:rPr>
          <w:color w:val="000000"/>
          <w:sz w:val="22"/>
          <w:szCs w:val="22"/>
          <w:rtl w:val="0"/>
        </w:rPr>
        <w:t xml:space="preserve">Critical (impacts main functionality of the website and prevents purchase)</w:t>
      </w:r>
    </w:p>
    <w:p w:rsidR="00000000" w:rsidDel="00000000" w:rsidP="00000000" w:rsidRDefault="00000000" w:rsidRPr="00000000" w14:paraId="00000066">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ggnntzfb8z5t" w:id="4"/>
      <w:bookmarkEnd w:id="4"/>
      <w:r w:rsidDel="00000000" w:rsidR="00000000" w:rsidRPr="00000000">
        <w:rPr>
          <w:b w:val="1"/>
          <w:color w:val="000000"/>
          <w:sz w:val="26"/>
          <w:szCs w:val="26"/>
          <w:rtl w:val="0"/>
        </w:rPr>
        <w:t xml:space="preserve">Status: </w:t>
      </w:r>
      <w:r w:rsidDel="00000000" w:rsidR="00000000" w:rsidRPr="00000000">
        <w:rPr>
          <w:color w:val="000000"/>
          <w:sz w:val="22"/>
          <w:szCs w:val="22"/>
          <w:rtl w:val="0"/>
        </w:rPr>
        <w:t xml:space="preserve">Open</w:t>
      </w:r>
    </w:p>
    <w:p w:rsidR="00000000" w:rsidDel="00000000" w:rsidP="00000000" w:rsidRDefault="00000000" w:rsidRPr="00000000" w14:paraId="00000067">
      <w:pPr>
        <w:pStyle w:val="Heading3"/>
        <w:keepNext w:val="0"/>
        <w:keepLines w:val="0"/>
        <w:numPr>
          <w:ilvl w:val="0"/>
          <w:numId w:val="1"/>
        </w:numPr>
        <w:spacing w:after="0" w:afterAutospacing="0" w:before="0" w:beforeAutospacing="0" w:lineRule="auto"/>
        <w:ind w:left="720" w:hanging="360"/>
        <w:rPr>
          <w:b w:val="1"/>
          <w:sz w:val="26"/>
          <w:szCs w:val="26"/>
        </w:rPr>
      </w:pPr>
      <w:bookmarkStart w:colFirst="0" w:colLast="0" w:name="_4phmalz887mn" w:id="18"/>
      <w:bookmarkEnd w:id="18"/>
      <w:r w:rsidDel="00000000" w:rsidR="00000000" w:rsidRPr="00000000">
        <w:rPr>
          <w:b w:val="1"/>
          <w:color w:val="000000"/>
          <w:sz w:val="26"/>
          <w:szCs w:val="26"/>
          <w:rtl w:val="0"/>
        </w:rPr>
        <w:t xml:space="preserve">Assigned To: </w:t>
      </w:r>
      <w:r w:rsidDel="00000000" w:rsidR="00000000" w:rsidRPr="00000000">
        <w:rPr>
          <w:color w:val="000000"/>
          <w:sz w:val="22"/>
          <w:szCs w:val="22"/>
          <w:rtl w:val="0"/>
        </w:rPr>
        <w:t xml:space="preserve">Development Team</w:t>
      </w:r>
    </w:p>
    <w:p w:rsidR="00000000" w:rsidDel="00000000" w:rsidP="00000000" w:rsidRDefault="00000000" w:rsidRPr="00000000" w14:paraId="00000068">
      <w:pPr>
        <w:pStyle w:val="Heading3"/>
        <w:keepNext w:val="0"/>
        <w:keepLines w:val="0"/>
        <w:numPr>
          <w:ilvl w:val="0"/>
          <w:numId w:val="1"/>
        </w:numPr>
        <w:spacing w:after="240" w:before="0" w:beforeAutospacing="0" w:lineRule="auto"/>
        <w:ind w:left="720" w:hanging="360"/>
        <w:rPr>
          <w:b w:val="1"/>
          <w:sz w:val="26"/>
          <w:szCs w:val="26"/>
        </w:rPr>
      </w:pPr>
      <w:bookmarkStart w:colFirst="0" w:colLast="0" w:name="_8ibr9dsagjz4" w:id="19"/>
      <w:bookmarkEnd w:id="19"/>
      <w:r w:rsidDel="00000000" w:rsidR="00000000" w:rsidRPr="00000000">
        <w:rPr>
          <w:b w:val="1"/>
          <w:color w:val="000000"/>
          <w:sz w:val="26"/>
          <w:szCs w:val="26"/>
          <w:rtl w:val="0"/>
        </w:rPr>
        <w:t xml:space="preserve">Screenshot: </w:t>
      </w:r>
      <w:ins w:author="SOURABH MISHRA" w:id="0" w:date="2024-12-23T05:52:29Z">
        <w:r w:rsidDel="00000000" w:rsidR="00000000" w:rsidRPr="00000000">
          <w:rPr>
            <w:b w:val="1"/>
            <w:color w:val="000000"/>
            <w:sz w:val="26"/>
            <w:szCs w:val="26"/>
          </w:rPr>
          <w:drawing>
            <wp:inline distB="114300" distT="114300" distL="114300" distR="114300">
              <wp:extent cx="5943600" cy="13843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384300"/>
                      </a:xfrm>
                      <a:prstGeom prst="rect"/>
                      <a:ln/>
                    </pic:spPr>
                  </pic:pic>
                </a:graphicData>
              </a:graphic>
            </wp:inline>
          </w:drawing>
        </w:r>
      </w:ins>
      <w:r w:rsidDel="00000000" w:rsidR="00000000" w:rsidRPr="00000000">
        <w:rPr>
          <w:rtl w:val="0"/>
        </w:rPr>
      </w:r>
    </w:p>
    <w:p w:rsidR="00000000" w:rsidDel="00000000" w:rsidP="00000000" w:rsidRDefault="00000000" w:rsidRPr="00000000" w14:paraId="00000069">
      <w:pPr>
        <w:pStyle w:val="Heading3"/>
        <w:keepNext w:val="0"/>
        <w:keepLines w:val="0"/>
        <w:spacing w:after="240" w:before="240" w:lineRule="auto"/>
        <w:rPr>
          <w:b w:val="1"/>
          <w:color w:val="000000"/>
          <w:sz w:val="26"/>
          <w:szCs w:val="26"/>
        </w:rPr>
      </w:pPr>
      <w:bookmarkStart w:colFirst="0" w:colLast="0" w:name="_ggnntzfb8z5t"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ye96q1apx002" w:id="20"/>
      <w:bookmarkEnd w:id="20"/>
      <w:r w:rsidDel="00000000" w:rsidR="00000000" w:rsidRPr="00000000">
        <w:rPr>
          <w:b w:val="1"/>
          <w:color w:val="000000"/>
          <w:sz w:val="26"/>
          <w:szCs w:val="26"/>
          <w:rtl w:val="0"/>
        </w:rPr>
        <w:t xml:space="preserve">4. Defect Resolution Process</w:t>
      </w:r>
    </w:p>
    <w:p w:rsidR="00000000" w:rsidDel="00000000" w:rsidP="00000000" w:rsidRDefault="00000000" w:rsidRPr="00000000" w14:paraId="0000006B">
      <w:pPr>
        <w:pStyle w:val="Heading3"/>
        <w:keepNext w:val="0"/>
        <w:keepLines w:val="0"/>
        <w:numPr>
          <w:ilvl w:val="0"/>
          <w:numId w:val="8"/>
        </w:numPr>
        <w:spacing w:after="0" w:afterAutospacing="0" w:before="240" w:lineRule="auto"/>
        <w:ind w:left="72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Assigned Developer: Gourav Kumar Mishra</w:t>
      </w:r>
    </w:p>
    <w:p w:rsidR="00000000" w:rsidDel="00000000" w:rsidP="00000000" w:rsidRDefault="00000000" w:rsidRPr="00000000" w14:paraId="0000006C">
      <w:pPr>
        <w:pStyle w:val="Heading3"/>
        <w:keepNext w:val="0"/>
        <w:keepLines w:val="0"/>
        <w:numPr>
          <w:ilvl w:val="0"/>
          <w:numId w:val="8"/>
        </w:numPr>
        <w:spacing w:after="0" w:afterAutospacing="0" w:before="0" w:beforeAutospacing="0" w:lineRule="auto"/>
        <w:ind w:left="72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Date Assigned: 22-12-24</w:t>
      </w:r>
    </w:p>
    <w:p w:rsidR="00000000" w:rsidDel="00000000" w:rsidP="00000000" w:rsidRDefault="00000000" w:rsidRPr="00000000" w14:paraId="0000006D">
      <w:pPr>
        <w:pStyle w:val="Heading3"/>
        <w:keepNext w:val="0"/>
        <w:keepLines w:val="0"/>
        <w:numPr>
          <w:ilvl w:val="0"/>
          <w:numId w:val="8"/>
        </w:numPr>
        <w:spacing w:after="0" w:afterAutospacing="0" w:before="0" w:beforeAutospacing="0" w:lineRule="auto"/>
        <w:ind w:left="72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Estimated Resolution Date: 27-12-24</w:t>
      </w:r>
    </w:p>
    <w:p w:rsidR="00000000" w:rsidDel="00000000" w:rsidP="00000000" w:rsidRDefault="00000000" w:rsidRPr="00000000" w14:paraId="0000006E">
      <w:pPr>
        <w:pStyle w:val="Heading3"/>
        <w:keepNext w:val="0"/>
        <w:keepLines w:val="0"/>
        <w:numPr>
          <w:ilvl w:val="0"/>
          <w:numId w:val="8"/>
        </w:numPr>
        <w:spacing w:after="0" w:afterAutospacing="0" w:before="0" w:beforeAutospacing="0" w:lineRule="auto"/>
        <w:ind w:left="72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Defect Status: Open</w:t>
      </w:r>
    </w:p>
    <w:p w:rsidR="00000000" w:rsidDel="00000000" w:rsidP="00000000" w:rsidRDefault="00000000" w:rsidRPr="00000000" w14:paraId="0000006F">
      <w:pPr>
        <w:pStyle w:val="Heading3"/>
        <w:keepNext w:val="0"/>
        <w:keepLines w:val="0"/>
        <w:numPr>
          <w:ilvl w:val="0"/>
          <w:numId w:val="8"/>
        </w:numPr>
        <w:spacing w:after="240" w:before="0" w:beforeAutospacing="0" w:lineRule="auto"/>
        <w:ind w:left="72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Fix Version: 1.0</w:t>
      </w:r>
    </w:p>
    <w:p w:rsidR="00000000" w:rsidDel="00000000" w:rsidP="00000000" w:rsidRDefault="00000000" w:rsidRPr="00000000" w14:paraId="00000070">
      <w:pPr>
        <w:pStyle w:val="Heading3"/>
        <w:keepNext w:val="0"/>
        <w:keepLines w:val="0"/>
        <w:spacing w:after="240" w:before="240" w:lineRule="auto"/>
        <w:rPr>
          <w:b w:val="1"/>
          <w:color w:val="000000"/>
          <w:sz w:val="26"/>
          <w:szCs w:val="26"/>
        </w:rPr>
      </w:pPr>
      <w:bookmarkStart w:colFirst="0" w:colLast="0" w:name="_ggnntzfb8z5t"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zaucobyoq7s7" w:id="21"/>
      <w:bookmarkEnd w:id="21"/>
      <w:r w:rsidDel="00000000" w:rsidR="00000000" w:rsidRPr="00000000">
        <w:rPr>
          <w:b w:val="1"/>
          <w:color w:val="000000"/>
          <w:sz w:val="26"/>
          <w:szCs w:val="26"/>
          <w:rtl w:val="0"/>
        </w:rPr>
        <w:t xml:space="preserve">5. Conclusion</w:t>
      </w:r>
    </w:p>
    <w:p w:rsidR="00000000" w:rsidDel="00000000" w:rsidP="00000000" w:rsidRDefault="00000000" w:rsidRPr="00000000" w14:paraId="00000072">
      <w:pPr>
        <w:pStyle w:val="Heading3"/>
        <w:keepNext w:val="0"/>
        <w:keepLines w:val="0"/>
        <w:numPr>
          <w:ilvl w:val="0"/>
          <w:numId w:val="7"/>
        </w:numPr>
        <w:spacing w:after="0" w:afterAutospacing="0" w:before="240" w:lineRule="auto"/>
        <w:ind w:left="72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The website is functioning well overall, but a few defects were found that impact usability and critical functionalities, especially on mobile devices.</w:t>
      </w:r>
    </w:p>
    <w:p w:rsidR="00000000" w:rsidDel="00000000" w:rsidP="00000000" w:rsidRDefault="00000000" w:rsidRPr="00000000" w14:paraId="00000073">
      <w:pPr>
        <w:pStyle w:val="Heading3"/>
        <w:keepNext w:val="0"/>
        <w:keepLines w:val="0"/>
        <w:numPr>
          <w:ilvl w:val="0"/>
          <w:numId w:val="7"/>
        </w:numPr>
        <w:spacing w:after="0" w:afterAutospacing="0" w:before="0" w:beforeAutospacing="0" w:lineRule="auto"/>
        <w:ind w:left="72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The defects related to cart functionality and the "Add to Cart" button are critical and should be addressed immediately to avoid disrupting the purchasing process for users.</w:t>
      </w:r>
    </w:p>
    <w:p w:rsidR="00000000" w:rsidDel="00000000" w:rsidP="00000000" w:rsidRDefault="00000000" w:rsidRPr="00000000" w14:paraId="00000074">
      <w:pPr>
        <w:pStyle w:val="Heading3"/>
        <w:keepNext w:val="0"/>
        <w:keepLines w:val="0"/>
        <w:numPr>
          <w:ilvl w:val="0"/>
          <w:numId w:val="7"/>
        </w:numPr>
        <w:spacing w:after="240" w:before="0" w:beforeAutospacing="0" w:lineRule="auto"/>
        <w:ind w:left="720" w:hanging="360"/>
        <w:rPr>
          <w:color w:val="000000"/>
          <w:sz w:val="22"/>
          <w:szCs w:val="22"/>
        </w:rPr>
      </w:pPr>
      <w:bookmarkStart w:colFirst="0" w:colLast="0" w:name="_ggnntzfb8z5t" w:id="4"/>
      <w:bookmarkEnd w:id="4"/>
      <w:r w:rsidDel="00000000" w:rsidR="00000000" w:rsidRPr="00000000">
        <w:rPr>
          <w:color w:val="000000"/>
          <w:sz w:val="22"/>
          <w:szCs w:val="22"/>
          <w:rtl w:val="0"/>
        </w:rPr>
        <w:t xml:space="preserve">The issues with the navigation menu and mobile text size are high-priority usability issues, and resolving them will significantly improve the user experience.</w:t>
      </w:r>
    </w:p>
    <w:p w:rsidR="00000000" w:rsidDel="00000000" w:rsidP="00000000" w:rsidRDefault="00000000" w:rsidRPr="00000000" w14:paraId="00000075">
      <w:pPr>
        <w:pStyle w:val="Heading3"/>
        <w:keepNext w:val="0"/>
        <w:keepLines w:val="0"/>
        <w:spacing w:after="240" w:before="240" w:lineRule="auto"/>
        <w:rPr>
          <w:b w:val="1"/>
          <w:color w:val="000000"/>
          <w:sz w:val="26"/>
          <w:szCs w:val="26"/>
        </w:rPr>
      </w:pPr>
      <w:bookmarkStart w:colFirst="0" w:colLast="0" w:name="_ggnntzfb8z5t" w:id="4"/>
      <w:bookmarkEnd w:id="4"/>
      <w:r w:rsidDel="00000000" w:rsidR="00000000" w:rsidRPr="00000000">
        <w:rPr>
          <w:rtl w:val="0"/>
        </w:rPr>
      </w:r>
    </w:p>
    <w:p w:rsidR="00000000" w:rsidDel="00000000" w:rsidP="00000000" w:rsidRDefault="00000000" w:rsidRPr="00000000" w14:paraId="00000076">
      <w:pPr>
        <w:pStyle w:val="Heading3"/>
        <w:keepNext w:val="0"/>
        <w:keepLines w:val="0"/>
        <w:spacing w:after="240" w:before="240" w:lineRule="auto"/>
        <w:rPr>
          <w:b w:val="1"/>
          <w:color w:val="000000"/>
          <w:sz w:val="26"/>
          <w:szCs w:val="26"/>
        </w:rPr>
      </w:pPr>
      <w:bookmarkStart w:colFirst="0" w:colLast="0" w:name="_ggnntzfb8z5t"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8y5mjlligan4" w:id="22"/>
      <w:bookmarkEnd w:id="22"/>
      <w:r w:rsidDel="00000000" w:rsidR="00000000" w:rsidRPr="00000000">
        <w:rPr>
          <w:b w:val="1"/>
          <w:color w:val="000000"/>
          <w:sz w:val="26"/>
          <w:szCs w:val="26"/>
          <w:rtl w:val="0"/>
        </w:rPr>
        <w:t xml:space="preserve">6. Test Sign-Off</w:t>
      </w:r>
    </w:p>
    <w:p w:rsidR="00000000" w:rsidDel="00000000" w:rsidP="00000000" w:rsidRDefault="00000000" w:rsidRPr="00000000" w14:paraId="00000078">
      <w:pPr>
        <w:pStyle w:val="Heading3"/>
        <w:keepNext w:val="0"/>
        <w:keepLines w:val="0"/>
        <w:numPr>
          <w:ilvl w:val="0"/>
          <w:numId w:val="6"/>
        </w:numPr>
        <w:spacing w:after="0" w:afterAutospacing="0" w:before="240" w:lineRule="auto"/>
        <w:ind w:left="720" w:hanging="360"/>
        <w:rPr>
          <w:b w:val="1"/>
          <w:color w:val="000000"/>
          <w:sz w:val="26"/>
          <w:szCs w:val="26"/>
        </w:rPr>
      </w:pPr>
      <w:bookmarkStart w:colFirst="0" w:colLast="0" w:name="_ggnntzfb8z5t" w:id="4"/>
      <w:bookmarkEnd w:id="4"/>
      <w:r w:rsidDel="00000000" w:rsidR="00000000" w:rsidRPr="00000000">
        <w:rPr>
          <w:b w:val="1"/>
          <w:color w:val="000000"/>
          <w:sz w:val="26"/>
          <w:szCs w:val="26"/>
          <w:rtl w:val="0"/>
        </w:rPr>
        <w:t xml:space="preserve">Tester: </w:t>
      </w:r>
      <w:r w:rsidDel="00000000" w:rsidR="00000000" w:rsidRPr="00000000">
        <w:rPr>
          <w:color w:val="000000"/>
          <w:sz w:val="22"/>
          <w:szCs w:val="22"/>
          <w:rtl w:val="0"/>
        </w:rPr>
        <w:t xml:space="preserve">Sourabh Kumar Mishra</w:t>
      </w:r>
    </w:p>
    <w:p w:rsidR="00000000" w:rsidDel="00000000" w:rsidP="00000000" w:rsidRDefault="00000000" w:rsidRPr="00000000" w14:paraId="00000079">
      <w:pPr>
        <w:pStyle w:val="Heading3"/>
        <w:keepNext w:val="0"/>
        <w:keepLines w:val="0"/>
        <w:numPr>
          <w:ilvl w:val="0"/>
          <w:numId w:val="6"/>
        </w:numPr>
        <w:spacing w:after="240" w:before="0" w:beforeAutospacing="0" w:lineRule="auto"/>
        <w:ind w:left="720" w:hanging="360"/>
        <w:rPr>
          <w:b w:val="1"/>
          <w:color w:val="000000"/>
          <w:sz w:val="26"/>
          <w:szCs w:val="26"/>
        </w:rPr>
      </w:pPr>
      <w:bookmarkStart w:colFirst="0" w:colLast="0" w:name="_ym6sgug03iys" w:id="23"/>
      <w:bookmarkEnd w:id="23"/>
      <w:r w:rsidDel="00000000" w:rsidR="00000000" w:rsidRPr="00000000">
        <w:rPr>
          <w:b w:val="1"/>
          <w:color w:val="000000"/>
          <w:sz w:val="26"/>
          <w:szCs w:val="26"/>
          <w:rtl w:val="0"/>
        </w:rPr>
        <w:t xml:space="preserve">Date: 22-12-24</w:t>
      </w:r>
    </w:p>
    <w:p w:rsidR="00000000" w:rsidDel="00000000" w:rsidP="00000000" w:rsidRDefault="00000000" w:rsidRPr="00000000" w14:paraId="0000007A">
      <w:pPr>
        <w:pStyle w:val="Heading3"/>
        <w:keepNext w:val="0"/>
        <w:keepLines w:val="0"/>
        <w:spacing w:after="240" w:before="240" w:lineRule="auto"/>
        <w:ind w:left="0" w:firstLine="0"/>
        <w:rPr>
          <w:b w:val="1"/>
          <w:color w:val="000000"/>
          <w:sz w:val="26"/>
          <w:szCs w:val="26"/>
        </w:rPr>
      </w:pPr>
      <w:bookmarkStart w:colFirst="0" w:colLast="0" w:name="_ggnntzfb8z5t" w:id="4"/>
      <w:bookmarkEnd w:id="4"/>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7radu93fjkho" w:id="24"/>
      <w:bookmarkEnd w:id="24"/>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hyperlink" Target="https://furniflexrct.netlify.app/" TargetMode="External"/><Relationship Id="rId5" Type="http://schemas.openxmlformats.org/officeDocument/2006/relationships/styles" Target="styles.xml"/><Relationship Id="rId6" Type="http://schemas.openxmlformats.org/officeDocument/2006/relationships/hyperlink" Target="https://furniflexrct.netlify.app/" TargetMode="External"/><Relationship Id="rId7" Type="http://schemas.openxmlformats.org/officeDocument/2006/relationships/hyperlink" Target="https://furniflexrct.netlify.app/" TargetMode="External"/><Relationship Id="rId8" Type="http://schemas.openxmlformats.org/officeDocument/2006/relationships/hyperlink" Target="https://furniflexrct.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